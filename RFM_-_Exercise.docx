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F0" w:rsidRPr="00A60408" w:rsidRDefault="00FB28A8">
      <w:pPr>
        <w:rPr>
          <w:lang w:val="en-US"/>
          <w:rPrChange w:id="0" w:author="Dimitris Poulopoulos" w:date="2017-06-12T15:47:00Z">
            <w:rPr/>
          </w:rPrChange>
        </w:rPr>
      </w:pPr>
      <w:del w:id="1" w:author="Dimitris Poulopoulos" w:date="2017-06-12T15:47:00Z">
        <w:r w:rsidDel="00A60408">
          <w:delText>Σας</w:delText>
        </w:r>
        <w:r w:rsidRPr="00A60408" w:rsidDel="00A60408">
          <w:rPr>
            <w:lang w:val="en-US"/>
            <w:rPrChange w:id="2" w:author="Dimitris Poulopoulos" w:date="2017-06-12T15:47:00Z">
              <w:rPr/>
            </w:rPrChange>
          </w:rPr>
          <w:delText xml:space="preserve"> </w:delText>
        </w:r>
        <w:r w:rsidDel="00A60408">
          <w:delText>δίνεται</w:delText>
        </w:r>
        <w:r w:rsidRPr="00A60408" w:rsidDel="00A60408">
          <w:rPr>
            <w:lang w:val="en-US"/>
            <w:rPrChange w:id="3" w:author="Dimitris Poulopoulos" w:date="2017-06-12T15:47:00Z">
              <w:rPr/>
            </w:rPrChange>
          </w:rPr>
          <w:delText xml:space="preserve"> </w:delText>
        </w:r>
        <w:r w:rsidDel="00A60408">
          <w:delText>ένα</w:delText>
        </w:r>
        <w:r w:rsidRPr="00A60408" w:rsidDel="00A60408">
          <w:rPr>
            <w:lang w:val="en-US"/>
            <w:rPrChange w:id="4" w:author="Dimitris Poulopoulos" w:date="2017-06-12T15:47:00Z">
              <w:rPr/>
            </w:rPrChange>
          </w:rPr>
          <w:delText xml:space="preserve"> </w:delText>
        </w:r>
        <w:r w:rsidDel="00A60408">
          <w:rPr>
            <w:lang w:val="en-US"/>
          </w:rPr>
          <w:delText>dataset</w:delText>
        </w:r>
        <w:r w:rsidRPr="00A60408" w:rsidDel="00A60408">
          <w:rPr>
            <w:lang w:val="en-US"/>
            <w:rPrChange w:id="5" w:author="Dimitris Poulopoulos" w:date="2017-06-12T15:47:00Z">
              <w:rPr/>
            </w:rPrChange>
          </w:rPr>
          <w:delText xml:space="preserve"> </w:delText>
        </w:r>
        <w:r w:rsidDel="00A60408">
          <w:delText>με</w:delText>
        </w:r>
        <w:r w:rsidRPr="00A60408" w:rsidDel="00A60408">
          <w:rPr>
            <w:lang w:val="en-US"/>
            <w:rPrChange w:id="6" w:author="Dimitris Poulopoulos" w:date="2017-06-12T15:47:00Z">
              <w:rPr/>
            </w:rPrChange>
          </w:rPr>
          <w:delText xml:space="preserve"> </w:delText>
        </w:r>
        <w:r w:rsidDel="00A60408">
          <w:delText>τα</w:delText>
        </w:r>
        <w:r w:rsidRPr="00A60408" w:rsidDel="00A60408">
          <w:rPr>
            <w:lang w:val="en-US"/>
            <w:rPrChange w:id="7" w:author="Dimitris Poulopoulos" w:date="2017-06-12T15:47:00Z">
              <w:rPr/>
            </w:rPrChange>
          </w:rPr>
          <w:delText xml:space="preserve"> </w:delText>
        </w:r>
        <w:r w:rsidDel="00A60408">
          <w:delText>εξής</w:delText>
        </w:r>
        <w:r w:rsidRPr="00A60408" w:rsidDel="00A60408">
          <w:rPr>
            <w:lang w:val="en-US"/>
            <w:rPrChange w:id="8" w:author="Dimitris Poulopoulos" w:date="2017-06-12T15:47:00Z">
              <w:rPr/>
            </w:rPrChange>
          </w:rPr>
          <w:delText xml:space="preserve"> </w:delText>
        </w:r>
        <w:r w:rsidDel="00A60408">
          <w:delText>πεδία</w:delText>
        </w:r>
      </w:del>
      <w:ins w:id="9" w:author="Dimitris Poulopoulos" w:date="2017-06-12T15:47:00Z">
        <w:r w:rsidR="00A60408">
          <w:rPr>
            <w:lang w:val="en-US"/>
          </w:rPr>
          <w:t>You are given the following dataset</w:t>
        </w:r>
      </w:ins>
      <w:r w:rsidRPr="00A60408">
        <w:rPr>
          <w:lang w:val="en-US"/>
          <w:rPrChange w:id="10" w:author="Dimitris Poulopoulos" w:date="2017-06-12T15:47:00Z">
            <w:rPr/>
          </w:rPrChange>
        </w:rPr>
        <w:t>:</w:t>
      </w:r>
    </w:p>
    <w:p w:rsidR="00FB28A8" w:rsidRPr="00A60408" w:rsidRDefault="00FB28A8" w:rsidP="00FB28A8">
      <w:pPr>
        <w:spacing w:after="0"/>
        <w:rPr>
          <w:lang w:val="en-US"/>
        </w:rPr>
      </w:pPr>
      <w:proofErr w:type="spellStart"/>
      <w:r w:rsidRPr="00FB28A8">
        <w:rPr>
          <w:b/>
          <w:lang w:val="en-US"/>
        </w:rPr>
        <w:t>LoyaltyMemberId</w:t>
      </w:r>
      <w:proofErr w:type="spellEnd"/>
      <w:r w:rsidRPr="00A60408">
        <w:rPr>
          <w:b/>
          <w:lang w:val="en-US"/>
        </w:rPr>
        <w:t xml:space="preserve">: </w:t>
      </w:r>
      <w:del w:id="11" w:author="Dimitris Poulopoulos" w:date="2017-06-12T15:47:00Z">
        <w:r w:rsidDel="00A60408">
          <w:delText>Το</w:delText>
        </w:r>
        <w:r w:rsidRPr="00A60408" w:rsidDel="00A60408">
          <w:rPr>
            <w:lang w:val="en-US"/>
          </w:rPr>
          <w:delText xml:space="preserve"> </w:delText>
        </w:r>
        <w:r w:rsidDel="00A60408">
          <w:rPr>
            <w:lang w:val="en-US"/>
          </w:rPr>
          <w:delText>ID</w:delText>
        </w:r>
        <w:r w:rsidRPr="00A60408" w:rsidDel="00A60408">
          <w:rPr>
            <w:lang w:val="en-US"/>
          </w:rPr>
          <w:delText xml:space="preserve"> </w:delText>
        </w:r>
        <w:r w:rsidDel="00A60408">
          <w:delText>του</w:delText>
        </w:r>
        <w:r w:rsidRPr="00A60408" w:rsidDel="00A60408">
          <w:rPr>
            <w:lang w:val="en-US"/>
          </w:rPr>
          <w:delText xml:space="preserve"> </w:delText>
        </w:r>
        <w:r w:rsidDel="00A60408">
          <w:delText>χρήστη</w:delText>
        </w:r>
      </w:del>
      <w:ins w:id="12" w:author="Dimitris Poulopoulos" w:date="2017-06-12T15:47:00Z">
        <w:r w:rsidR="00A60408">
          <w:rPr>
            <w:lang w:val="en-US"/>
          </w:rPr>
          <w:t>The user</w:t>
        </w:r>
        <w:r w:rsidR="00A60408">
          <w:rPr>
            <w:lang w:val="en-US"/>
          </w:rPr>
          <w:t>’</w:t>
        </w:r>
        <w:r w:rsidR="00A60408">
          <w:rPr>
            <w:lang w:val="en-US"/>
          </w:rPr>
          <w:t>s ID</w:t>
        </w:r>
      </w:ins>
    </w:p>
    <w:p w:rsidR="00FB28A8" w:rsidRPr="00A60408" w:rsidRDefault="00FB28A8" w:rsidP="00FB28A8">
      <w:pPr>
        <w:spacing w:after="0"/>
        <w:rPr>
          <w:lang w:val="en-US"/>
          <w:rPrChange w:id="13" w:author="Dimitris Poulopoulos" w:date="2017-06-12T15:47:00Z">
            <w:rPr/>
          </w:rPrChange>
        </w:rPr>
      </w:pPr>
      <w:proofErr w:type="spellStart"/>
      <w:r>
        <w:rPr>
          <w:b/>
          <w:lang w:val="en-US"/>
        </w:rPr>
        <w:t>InvoiceId</w:t>
      </w:r>
      <w:proofErr w:type="spellEnd"/>
      <w:r w:rsidRPr="00A60408">
        <w:rPr>
          <w:b/>
          <w:lang w:val="en-US"/>
          <w:rPrChange w:id="14" w:author="Dimitris Poulopoulos" w:date="2017-06-12T15:47:00Z">
            <w:rPr>
              <w:b/>
            </w:rPr>
          </w:rPrChange>
        </w:rPr>
        <w:t xml:space="preserve">: </w:t>
      </w:r>
      <w:del w:id="15" w:author="Dimitris Poulopoulos" w:date="2017-06-12T15:47:00Z">
        <w:r w:rsidDel="00A60408">
          <w:rPr>
            <w:lang w:val="en-US"/>
          </w:rPr>
          <w:delText>To</w:delText>
        </w:r>
        <w:r w:rsidRPr="00A60408" w:rsidDel="00A60408">
          <w:rPr>
            <w:lang w:val="en-US"/>
            <w:rPrChange w:id="16" w:author="Dimitris Poulopoulos" w:date="2017-06-12T15:47:00Z">
              <w:rPr/>
            </w:rPrChange>
          </w:rPr>
          <w:delText xml:space="preserve"> </w:delText>
        </w:r>
        <w:r w:rsidDel="00A60408">
          <w:rPr>
            <w:lang w:val="en-US"/>
          </w:rPr>
          <w:delText>ID</w:delText>
        </w:r>
        <w:r w:rsidRPr="00A60408" w:rsidDel="00A60408">
          <w:rPr>
            <w:lang w:val="en-US"/>
            <w:rPrChange w:id="17" w:author="Dimitris Poulopoulos" w:date="2017-06-12T15:47:00Z">
              <w:rPr/>
            </w:rPrChange>
          </w:rPr>
          <w:delText xml:space="preserve"> </w:delText>
        </w:r>
        <w:r w:rsidDel="00A60408">
          <w:delText>της</w:delText>
        </w:r>
        <w:r w:rsidRPr="00A60408" w:rsidDel="00A60408">
          <w:rPr>
            <w:lang w:val="en-US"/>
            <w:rPrChange w:id="18" w:author="Dimitris Poulopoulos" w:date="2017-06-12T15:47:00Z">
              <w:rPr/>
            </w:rPrChange>
          </w:rPr>
          <w:delText xml:space="preserve"> </w:delText>
        </w:r>
        <w:r w:rsidDel="00A60408">
          <w:delText>απόδειξής</w:delText>
        </w:r>
        <w:r w:rsidRPr="00A60408" w:rsidDel="00A60408">
          <w:rPr>
            <w:lang w:val="en-US"/>
            <w:rPrChange w:id="19" w:author="Dimitris Poulopoulos" w:date="2017-06-12T15:47:00Z">
              <w:rPr/>
            </w:rPrChange>
          </w:rPr>
          <w:delText xml:space="preserve"> </w:delText>
        </w:r>
        <w:r w:rsidDel="00A60408">
          <w:delText>αγοράς</w:delText>
        </w:r>
      </w:del>
      <w:ins w:id="20" w:author="Dimitris Poulopoulos" w:date="2017-06-12T15:47:00Z">
        <w:r w:rsidR="00A60408">
          <w:rPr>
            <w:lang w:val="en-US"/>
          </w:rPr>
          <w:t>The invoice ID</w:t>
        </w:r>
      </w:ins>
    </w:p>
    <w:p w:rsidR="00FB28A8" w:rsidRPr="00A60408" w:rsidRDefault="00FB28A8" w:rsidP="00FB28A8">
      <w:pPr>
        <w:spacing w:after="0"/>
        <w:rPr>
          <w:lang w:val="en-US"/>
          <w:rPrChange w:id="21" w:author="Dimitris Poulopoulos" w:date="2017-06-12T15:48:00Z">
            <w:rPr/>
          </w:rPrChange>
        </w:rPr>
      </w:pPr>
      <w:proofErr w:type="spellStart"/>
      <w:r>
        <w:rPr>
          <w:b/>
          <w:lang w:val="en-US"/>
        </w:rPr>
        <w:t>GrandTotal</w:t>
      </w:r>
      <w:proofErr w:type="spellEnd"/>
      <w:r w:rsidRPr="00A60408">
        <w:rPr>
          <w:b/>
          <w:lang w:val="en-US"/>
          <w:rPrChange w:id="22" w:author="Dimitris Poulopoulos" w:date="2017-06-12T15:47:00Z">
            <w:rPr>
              <w:b/>
            </w:rPr>
          </w:rPrChange>
        </w:rPr>
        <w:t xml:space="preserve">: </w:t>
      </w:r>
      <w:del w:id="23" w:author="Dimitris Poulopoulos" w:date="2017-06-12T15:47:00Z">
        <w:r w:rsidDel="00A60408">
          <w:delText>Το</w:delText>
        </w:r>
        <w:r w:rsidRPr="00A60408" w:rsidDel="00A60408">
          <w:rPr>
            <w:lang w:val="en-US"/>
            <w:rPrChange w:id="24" w:author="Dimitris Poulopoulos" w:date="2017-06-12T15:47:00Z">
              <w:rPr/>
            </w:rPrChange>
          </w:rPr>
          <w:delText xml:space="preserve"> </w:delText>
        </w:r>
        <w:r w:rsidDel="00A60408">
          <w:delText>σύνολο</w:delText>
        </w:r>
        <w:r w:rsidRPr="00A60408" w:rsidDel="00A60408">
          <w:rPr>
            <w:lang w:val="en-US"/>
            <w:rPrChange w:id="25" w:author="Dimitris Poulopoulos" w:date="2017-06-12T15:47:00Z">
              <w:rPr/>
            </w:rPrChange>
          </w:rPr>
          <w:delText xml:space="preserve"> </w:delText>
        </w:r>
        <w:r w:rsidDel="00A60408">
          <w:delText>της</w:delText>
        </w:r>
        <w:r w:rsidRPr="00A60408" w:rsidDel="00A60408">
          <w:rPr>
            <w:lang w:val="en-US"/>
            <w:rPrChange w:id="26" w:author="Dimitris Poulopoulos" w:date="2017-06-12T15:47:00Z">
              <w:rPr/>
            </w:rPrChange>
          </w:rPr>
          <w:delText xml:space="preserve"> </w:delText>
        </w:r>
        <w:r w:rsidDel="00A60408">
          <w:delText>απόδειξης</w:delText>
        </w:r>
        <w:r w:rsidRPr="00A60408" w:rsidDel="00A60408">
          <w:rPr>
            <w:lang w:val="en-US"/>
            <w:rPrChange w:id="27" w:author="Dimitris Poulopoulos" w:date="2017-06-12T15:47:00Z">
              <w:rPr/>
            </w:rPrChange>
          </w:rPr>
          <w:delText xml:space="preserve"> </w:delText>
        </w:r>
        <w:r w:rsidDel="00A60408">
          <w:delText>αγοράς</w:delText>
        </w:r>
      </w:del>
      <w:ins w:id="28" w:author="Dimitris Poulopoulos" w:date="2017-06-12T15:48:00Z">
        <w:r w:rsidR="00A60408" w:rsidRPr="00A60408">
          <w:rPr>
            <w:lang w:val="en-US"/>
            <w:rPrChange w:id="29" w:author="Dimitris Poulopoulos" w:date="2017-06-12T15:48:00Z">
              <w:rPr/>
            </w:rPrChange>
          </w:rPr>
          <w:t>Total invoice amount due</w:t>
        </w:r>
      </w:ins>
    </w:p>
    <w:p w:rsidR="00FB28A8" w:rsidRPr="00A60408" w:rsidRDefault="00FB28A8" w:rsidP="00FB28A8">
      <w:pPr>
        <w:spacing w:after="0"/>
        <w:rPr>
          <w:lang w:val="en-US"/>
          <w:rPrChange w:id="30" w:author="Dimitris Poulopoulos" w:date="2017-06-12T15:48:00Z">
            <w:rPr/>
          </w:rPrChange>
        </w:rPr>
      </w:pPr>
      <w:proofErr w:type="spellStart"/>
      <w:r>
        <w:rPr>
          <w:b/>
          <w:lang w:val="en-US"/>
        </w:rPr>
        <w:t>InvoiceDate</w:t>
      </w:r>
      <w:proofErr w:type="spellEnd"/>
      <w:r w:rsidRPr="00A60408">
        <w:rPr>
          <w:b/>
          <w:lang w:val="en-US"/>
        </w:rPr>
        <w:t xml:space="preserve">: </w:t>
      </w:r>
      <w:del w:id="31" w:author="Dimitris Poulopoulos" w:date="2017-06-12T15:48:00Z">
        <w:r w:rsidDel="00A60408">
          <w:delText>Η</w:delText>
        </w:r>
        <w:r w:rsidRPr="00A60408" w:rsidDel="00A60408">
          <w:rPr>
            <w:lang w:val="en-US"/>
            <w:rPrChange w:id="32" w:author="Dimitris Poulopoulos" w:date="2017-06-12T15:48:00Z">
              <w:rPr/>
            </w:rPrChange>
          </w:rPr>
          <w:delText xml:space="preserve"> </w:delText>
        </w:r>
        <w:r w:rsidDel="00A60408">
          <w:delText>ημερομηνία</w:delText>
        </w:r>
        <w:r w:rsidRPr="00A60408" w:rsidDel="00A60408">
          <w:rPr>
            <w:lang w:val="en-US"/>
            <w:rPrChange w:id="33" w:author="Dimitris Poulopoulos" w:date="2017-06-12T15:48:00Z">
              <w:rPr/>
            </w:rPrChange>
          </w:rPr>
          <w:delText xml:space="preserve"> </w:delText>
        </w:r>
        <w:r w:rsidDel="00A60408">
          <w:delText>της</w:delText>
        </w:r>
        <w:r w:rsidRPr="00A60408" w:rsidDel="00A60408">
          <w:rPr>
            <w:lang w:val="en-US"/>
            <w:rPrChange w:id="34" w:author="Dimitris Poulopoulos" w:date="2017-06-12T15:48:00Z">
              <w:rPr/>
            </w:rPrChange>
          </w:rPr>
          <w:delText xml:space="preserve"> </w:delText>
        </w:r>
        <w:r w:rsidDel="00A60408">
          <w:delText>συναλαγής</w:delText>
        </w:r>
      </w:del>
      <w:ins w:id="35" w:author="Dimitris Poulopoulos" w:date="2017-06-12T15:48:00Z">
        <w:r w:rsidR="00A60408">
          <w:rPr>
            <w:lang w:val="en-US"/>
          </w:rPr>
          <w:t>The date of the transaction</w:t>
        </w:r>
      </w:ins>
    </w:p>
    <w:p w:rsidR="00FB28A8" w:rsidRDefault="00FB28A8">
      <w:pPr>
        <w:spacing w:after="0"/>
        <w:rPr>
          <w:ins w:id="36" w:author="Dimitris Poulopoulos" w:date="2017-06-12T15:49:00Z"/>
          <w:lang w:val="en-US"/>
        </w:rPr>
        <w:pPrChange w:id="37" w:author="POULOPOULOS Dimitris" w:date="2017-06-08T10:16:00Z">
          <w:pPr/>
        </w:pPrChange>
      </w:pPr>
    </w:p>
    <w:p w:rsidR="00A60408" w:rsidRPr="00A60408" w:rsidRDefault="00A60408">
      <w:pPr>
        <w:spacing w:after="0"/>
        <w:jc w:val="both"/>
        <w:rPr>
          <w:lang w:val="en-US"/>
          <w:rPrChange w:id="38" w:author="Dimitris Poulopoulos" w:date="2017-06-12T15:48:00Z">
            <w:rPr/>
          </w:rPrChange>
        </w:rPr>
        <w:pPrChange w:id="39" w:author="Dimitris Poulopoulos" w:date="2017-06-12T16:17:00Z">
          <w:pPr/>
        </w:pPrChange>
      </w:pPr>
      <w:ins w:id="40" w:author="Dimitris Poulopoulos" w:date="2017-06-12T15:49:00Z">
        <w:r>
          <w:rPr>
            <w:lang w:val="en-US"/>
          </w:rPr>
          <w:t>You should segment the customers</w:t>
        </w:r>
      </w:ins>
      <w:ins w:id="41" w:author="Dimitris Poulopoulos" w:date="2017-06-12T16:17:00Z">
        <w:r w:rsidR="007E7148">
          <w:rPr>
            <w:lang w:val="en-US"/>
          </w:rPr>
          <w:t>,</w:t>
        </w:r>
      </w:ins>
      <w:ins w:id="42" w:author="Dimitris Poulopoulos" w:date="2017-06-12T15:49:00Z">
        <w:r>
          <w:rPr>
            <w:lang w:val="en-US"/>
          </w:rPr>
          <w:t xml:space="preserve"> by performing an RFM analysis</w:t>
        </w:r>
      </w:ins>
      <w:ins w:id="43" w:author="Dimitris Poulopoulos" w:date="2017-06-12T16:17:00Z">
        <w:r w:rsidR="007E7148">
          <w:rPr>
            <w:lang w:val="en-US"/>
          </w:rPr>
          <w:t xml:space="preserve"> on</w:t>
        </w:r>
      </w:ins>
      <w:ins w:id="44" w:author="Dimitris Poulopoulos" w:date="2017-06-12T15:49:00Z">
        <w:r>
          <w:rPr>
            <w:lang w:val="en-US"/>
          </w:rPr>
          <w:t xml:space="preserve"> the </w:t>
        </w:r>
        <w:del w:id="45" w:author="KEFALINOS Agis" w:date="2017-06-13T17:12:00Z">
          <w:r w:rsidDel="005E780C">
            <w:rPr>
              <w:lang w:val="en-US"/>
            </w:rPr>
            <w:delText>aforementioned</w:delText>
          </w:r>
        </w:del>
      </w:ins>
      <w:ins w:id="46" w:author="KEFALINOS Agis" w:date="2017-06-13T17:12:00Z">
        <w:r w:rsidR="005E780C">
          <w:rPr>
            <w:lang w:val="en-US"/>
          </w:rPr>
          <w:t>given</w:t>
        </w:r>
      </w:ins>
      <w:ins w:id="47" w:author="Dimitris Poulopoulos" w:date="2017-06-12T15:49:00Z">
        <w:r>
          <w:rPr>
            <w:lang w:val="en-US"/>
          </w:rPr>
          <w:t xml:space="preserve"> dataset. An RFM analysis consists of the following variables:</w:t>
        </w:r>
      </w:ins>
    </w:p>
    <w:p w:rsidR="0062317C" w:rsidRPr="00B229FF" w:rsidDel="00A60408" w:rsidRDefault="00FB28A8">
      <w:pPr>
        <w:spacing w:after="0"/>
        <w:ind w:left="360"/>
        <w:jc w:val="both"/>
        <w:rPr>
          <w:ins w:id="48" w:author="POULOPOULOS Dimitris" w:date="2017-06-08T10:12:00Z"/>
          <w:del w:id="49" w:author="Dimitris Poulopoulos" w:date="2017-06-12T15:49:00Z"/>
        </w:rPr>
        <w:pPrChange w:id="50" w:author="Dimitris Poulopoulos" w:date="2017-06-12T15:50:00Z">
          <w:pPr>
            <w:spacing w:after="0"/>
            <w:jc w:val="both"/>
          </w:pPr>
        </w:pPrChange>
      </w:pPr>
      <w:del w:id="51" w:author="Dimitris Poulopoulos" w:date="2017-06-12T15:49:00Z">
        <w:r w:rsidDel="00A60408">
          <w:delText>Καλείστε</w:delText>
        </w:r>
      </w:del>
      <w:ins w:id="52" w:author="POULOPOULOS Dimitris" w:date="2017-06-08T11:21:00Z">
        <w:del w:id="53" w:author="Dimitris Poulopoulos" w:date="2017-06-12T15:49:00Z">
          <w:r w:rsidR="003B48B6" w:rsidDel="00A60408">
            <w:delText xml:space="preserve"> </w:delText>
          </w:r>
          <w:r w:rsidR="003B48B6" w:rsidDel="00A60408">
            <w:delText>να</w:delText>
          </w:r>
        </w:del>
      </w:ins>
      <w:del w:id="54" w:author="Dimitris Poulopoulos" w:date="2017-06-12T15:49:00Z">
        <w:r w:rsidDel="00A60408">
          <w:delText xml:space="preserve"> </w:delText>
        </w:r>
        <w:r w:rsidDel="00A60408">
          <w:delText>διαχωρίσετε</w:delText>
        </w:r>
        <w:r w:rsidDel="00A60408">
          <w:delText xml:space="preserve"> </w:delText>
        </w:r>
        <w:r w:rsidDel="00A60408">
          <w:delText>τους</w:delText>
        </w:r>
        <w:r w:rsidDel="00A60408">
          <w:delText xml:space="preserve"> </w:delText>
        </w:r>
        <w:r w:rsidDel="00A60408">
          <w:delText>πελάτες</w:delText>
        </w:r>
        <w:r w:rsidDel="00A60408">
          <w:delText xml:space="preserve">, </w:delText>
        </w:r>
        <w:r w:rsidDel="00A60408">
          <w:delText>εκτελώντας</w:delText>
        </w:r>
        <w:r w:rsidDel="00A60408">
          <w:delText xml:space="preserve"> </w:delText>
        </w:r>
        <w:r w:rsidDel="00A60408">
          <w:delText>μια</w:delText>
        </w:r>
        <w:r w:rsidDel="00A60408">
          <w:delText xml:space="preserve"> </w:delText>
        </w:r>
        <w:r w:rsidDel="00A60408">
          <w:delText>ανάλυση</w:delText>
        </w:r>
        <w:r w:rsidDel="00A60408">
          <w:delText xml:space="preserve"> </w:delText>
        </w:r>
        <w:r w:rsidDel="00A60408">
          <w:rPr>
            <w:lang w:val="en-US"/>
          </w:rPr>
          <w:delText>RFM</w:delText>
        </w:r>
        <w:r w:rsidRPr="00FB28A8" w:rsidDel="00A60408">
          <w:delText xml:space="preserve"> (</w:delText>
        </w:r>
        <w:r w:rsidDel="00A60408">
          <w:rPr>
            <w:lang w:val="en-US"/>
          </w:rPr>
          <w:delText>Recency</w:delText>
        </w:r>
        <w:r w:rsidRPr="00FB28A8" w:rsidDel="00A60408">
          <w:delText xml:space="preserve"> </w:delText>
        </w:r>
        <w:r w:rsidRPr="00FB28A8" w:rsidDel="00A60408">
          <w:delText>–</w:delText>
        </w:r>
        <w:r w:rsidRPr="00FB28A8" w:rsidDel="00A60408">
          <w:delText xml:space="preserve"> </w:delText>
        </w:r>
        <w:r w:rsidDel="00A60408">
          <w:rPr>
            <w:lang w:val="en-US"/>
          </w:rPr>
          <w:delText>Frequency</w:delText>
        </w:r>
        <w:r w:rsidRPr="00FB28A8" w:rsidDel="00A60408">
          <w:delText xml:space="preserve"> </w:delText>
        </w:r>
        <w:r w:rsidRPr="00FB28A8" w:rsidDel="00A60408">
          <w:delText>–</w:delText>
        </w:r>
        <w:r w:rsidRPr="00FB28A8" w:rsidDel="00A60408">
          <w:delText xml:space="preserve"> </w:delText>
        </w:r>
        <w:r w:rsidDel="00A60408">
          <w:rPr>
            <w:lang w:val="en-US"/>
          </w:rPr>
          <w:delText>Monetary</w:delText>
        </w:r>
        <w:r w:rsidRPr="00FB28A8" w:rsidDel="00A60408">
          <w:delText xml:space="preserve"> </w:delText>
        </w:r>
        <w:r w:rsidDel="00A60408">
          <w:rPr>
            <w:lang w:val="en-US"/>
          </w:rPr>
          <w:delText>Value</w:delText>
        </w:r>
        <w:r w:rsidRPr="00FB28A8" w:rsidDel="00A60408">
          <w:delText xml:space="preserve">) </w:delText>
        </w:r>
        <w:r w:rsidDel="00A60408">
          <w:delText>στο</w:delText>
        </w:r>
        <w:r w:rsidDel="00A60408">
          <w:delText xml:space="preserve"> </w:delText>
        </w:r>
        <w:r w:rsidDel="00A60408">
          <w:delText>παραπάνω</w:delText>
        </w:r>
        <w:r w:rsidDel="00A60408">
          <w:delText xml:space="preserve"> </w:delText>
        </w:r>
        <w:r w:rsidDel="00A60408">
          <w:rPr>
            <w:lang w:val="en-US"/>
          </w:rPr>
          <w:delText>dataset</w:delText>
        </w:r>
        <w:r w:rsidRPr="00FB28A8" w:rsidDel="00A60408">
          <w:delText xml:space="preserve">. </w:delText>
        </w:r>
      </w:del>
      <w:ins w:id="55" w:author="POULOPOULOS Dimitris" w:date="2017-06-08T10:36:00Z">
        <w:del w:id="56" w:author="Dimitris Poulopoulos" w:date="2017-06-12T15:49:00Z">
          <w:r w:rsidR="00B229FF" w:rsidDel="00A60408">
            <w:delText>Η</w:delText>
          </w:r>
          <w:r w:rsidR="00B229FF" w:rsidDel="00A60408">
            <w:delText xml:space="preserve"> </w:delText>
          </w:r>
          <w:r w:rsidR="00B229FF" w:rsidDel="00A60408">
            <w:rPr>
              <w:lang w:val="en-US"/>
            </w:rPr>
            <w:delText>RFM</w:delText>
          </w:r>
          <w:r w:rsidR="00B229FF" w:rsidRPr="003B48B6" w:rsidDel="00A60408">
            <w:rPr>
              <w:rPrChange w:id="57" w:author="POULOPOULOS Dimitris" w:date="2017-06-08T11:21:00Z">
                <w:rPr>
                  <w:lang w:val="en-US"/>
                </w:rPr>
              </w:rPrChange>
            </w:rPr>
            <w:delText xml:space="preserve"> </w:delText>
          </w:r>
          <w:r w:rsidR="00B229FF" w:rsidDel="00A60408">
            <w:delText>ανάλυση</w:delText>
          </w:r>
          <w:r w:rsidR="00B229FF" w:rsidDel="00A60408">
            <w:delText xml:space="preserve"> </w:delText>
          </w:r>
          <w:r w:rsidR="00B229FF" w:rsidDel="00A60408">
            <w:delText>αποτελείται</w:delText>
          </w:r>
          <w:r w:rsidR="00B229FF" w:rsidDel="00A60408">
            <w:delText xml:space="preserve"> </w:delText>
          </w:r>
          <w:r w:rsidR="00B229FF" w:rsidDel="00A60408">
            <w:delText>από</w:delText>
          </w:r>
          <w:r w:rsidR="00B229FF" w:rsidDel="00A60408">
            <w:delText xml:space="preserve"> </w:delText>
          </w:r>
          <w:r w:rsidR="00B229FF" w:rsidDel="00A60408">
            <w:delText>τρεις</w:delText>
          </w:r>
          <w:r w:rsidR="00B229FF" w:rsidDel="00A60408">
            <w:delText xml:space="preserve"> </w:delText>
          </w:r>
          <w:r w:rsidR="00B229FF" w:rsidDel="00A60408">
            <w:delText>μεταβλητές</w:delText>
          </w:r>
          <w:r w:rsidR="00B229FF" w:rsidDel="00A60408">
            <w:delText>:</w:delText>
          </w:r>
        </w:del>
      </w:ins>
    </w:p>
    <w:p w:rsidR="0062317C" w:rsidRPr="00A60408" w:rsidRDefault="0062317C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 w:line="240" w:lineRule="auto"/>
        <w:ind w:left="360"/>
        <w:rPr>
          <w:ins w:id="58" w:author="POULOPOULOS Dimitris" w:date="2017-06-08T10:12:00Z"/>
          <w:rFonts w:ascii="Times New Roman"/>
          <w:color w:val="222222"/>
          <w:szCs w:val="21"/>
          <w:lang w:val="en-US"/>
          <w:rPrChange w:id="59" w:author="Dimitris Poulopoulos" w:date="2017-06-12T15:50:00Z">
            <w:rPr>
              <w:ins w:id="60" w:author="POULOPOULOS Dimitris" w:date="2017-06-08T10:12:00Z"/>
              <w:rFonts w:ascii="Arial" w:hAnsi="Arial" w:cs="Arial"/>
              <w:color w:val="222222"/>
              <w:sz w:val="21"/>
              <w:szCs w:val="21"/>
            </w:rPr>
          </w:rPrChange>
        </w:rPr>
        <w:pPrChange w:id="61" w:author="Dimitris Poulopoulos" w:date="2017-06-12T15:50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24" w:line="240" w:lineRule="auto"/>
            <w:ind w:left="720" w:hanging="360"/>
          </w:pPr>
        </w:pPrChange>
      </w:pPr>
      <w:ins w:id="62" w:author="POULOPOULOS Dimitris" w:date="2017-06-08T10:12:00Z">
        <w:r w:rsidRPr="00367912">
          <w:rPr>
            <w:rFonts w:ascii="Times New Roman"/>
            <w:b/>
            <w:bCs/>
            <w:color w:val="222222"/>
            <w:szCs w:val="21"/>
            <w:lang w:val="en-US"/>
            <w:rPrChange w:id="63" w:author="POULOPOULOS Dimitris" w:date="2017-06-08T10:14:00Z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rPrChange>
          </w:rPr>
          <w:t>R</w:t>
        </w:r>
        <w:r w:rsidRPr="00367912">
          <w:rPr>
            <w:rFonts w:ascii="Times New Roman"/>
            <w:color w:val="222222"/>
            <w:szCs w:val="21"/>
            <w:lang w:val="en-US"/>
            <w:rPrChange w:id="64" w:author="POULOPOULOS Dimitris" w:date="2017-06-08T10:14:00Z">
              <w:rPr>
                <w:rFonts w:ascii="Arial" w:hAnsi="Arial" w:cs="Arial"/>
                <w:color w:val="222222"/>
                <w:sz w:val="21"/>
                <w:szCs w:val="21"/>
              </w:rPr>
            </w:rPrChange>
          </w:rPr>
          <w:t>ecency</w:t>
        </w:r>
      </w:ins>
      <w:ins w:id="65" w:author="POULOPOULOS Dimitris" w:date="2017-06-08T10:33:00Z">
        <w:r w:rsidR="00B229FF" w:rsidRPr="00A60408">
          <w:rPr>
            <w:rFonts w:ascii="Times New Roman"/>
            <w:color w:val="222222"/>
            <w:szCs w:val="21"/>
            <w:lang w:val="en-US"/>
            <w:rPrChange w:id="66" w:author="Dimitris Poulopoulos" w:date="2017-06-12T15:50:00Z">
              <w:rPr>
                <w:rFonts w:ascii="Times New Roman"/>
                <w:color w:val="222222"/>
                <w:szCs w:val="21"/>
              </w:rPr>
            </w:rPrChange>
          </w:rPr>
          <w:t xml:space="preserve">: </w:t>
        </w:r>
      </w:ins>
      <w:ins w:id="67" w:author="Dimitris Poulopoulos" w:date="2017-06-12T15:50:00Z">
        <w:r w:rsidR="00A60408" w:rsidRPr="00A60408">
          <w:rPr>
            <w:rFonts w:ascii="Times New Roman"/>
            <w:color w:val="222222"/>
            <w:szCs w:val="21"/>
            <w:lang w:val="en-US"/>
          </w:rPr>
          <w:t xml:space="preserve">the number of </w:t>
        </w:r>
      </w:ins>
      <w:ins w:id="68" w:author="Dimitris Poulopoulos" w:date="2017-06-12T15:51:00Z">
        <w:r w:rsidR="00A60408">
          <w:rPr>
            <w:rFonts w:ascii="Times New Roman"/>
            <w:color w:val="222222"/>
            <w:szCs w:val="21"/>
            <w:lang w:val="en-US"/>
          </w:rPr>
          <w:t>days</w:t>
        </w:r>
      </w:ins>
      <w:ins w:id="69" w:author="Dimitris Poulopoulos" w:date="2017-06-12T15:50:00Z">
        <w:r w:rsidR="00A60408" w:rsidRPr="00A60408">
          <w:rPr>
            <w:rFonts w:ascii="Times New Roman"/>
            <w:color w:val="222222"/>
            <w:szCs w:val="21"/>
            <w:lang w:val="en-US"/>
          </w:rPr>
          <w:t xml:space="preserve"> that have passed since the customer last purchase</w:t>
        </w:r>
      </w:ins>
      <w:ins w:id="70" w:author="POULOPOULOS Dimitris" w:date="2017-06-08T10:32:00Z">
        <w:del w:id="71" w:author="Dimitris Poulopoulos" w:date="2017-06-12T15:50:00Z"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Οι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72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μ</w:delText>
          </w:r>
        </w:del>
      </w:ins>
      <w:ins w:id="73" w:author="POULOPOULOS Dimitris" w:date="2017-06-08T10:33:00Z">
        <w:del w:id="74" w:author="Dimitris Poulopoulos" w:date="2017-06-12T15:50:00Z"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έρες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75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που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76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έχουν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77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περάσει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78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από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79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την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80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τελευταία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81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συναλλαγή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82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του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83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πελάτη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84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σε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85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διάστημα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86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ενός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87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έτους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88" w:author="Dimitris Poulopoulos" w:date="2017-06-12T15:50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</w:del>
      </w:ins>
    </w:p>
    <w:p w:rsidR="0062317C" w:rsidRPr="00A60408" w:rsidRDefault="0062317C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24" w:line="240" w:lineRule="auto"/>
        <w:ind w:left="360"/>
        <w:rPr>
          <w:ins w:id="89" w:author="POULOPOULOS Dimitris" w:date="2017-06-08T10:12:00Z"/>
          <w:rFonts w:ascii="Times New Roman"/>
          <w:color w:val="222222"/>
          <w:szCs w:val="21"/>
          <w:lang w:val="en-US"/>
          <w:rPrChange w:id="90" w:author="Dimitris Poulopoulos" w:date="2017-06-12T15:51:00Z">
            <w:rPr>
              <w:ins w:id="91" w:author="POULOPOULOS Dimitris" w:date="2017-06-08T10:12:00Z"/>
              <w:rFonts w:ascii="Arial" w:hAnsi="Arial" w:cs="Arial"/>
              <w:color w:val="222222"/>
              <w:sz w:val="21"/>
              <w:szCs w:val="21"/>
            </w:rPr>
          </w:rPrChange>
        </w:rPr>
        <w:pPrChange w:id="92" w:author="Dimitris Poulopoulos" w:date="2017-06-12T15:51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24" w:line="240" w:lineRule="auto"/>
            <w:ind w:left="720" w:hanging="360"/>
          </w:pPr>
        </w:pPrChange>
      </w:pPr>
      <w:ins w:id="93" w:author="POULOPOULOS Dimitris" w:date="2017-06-08T10:12:00Z">
        <w:r w:rsidRPr="00367912">
          <w:rPr>
            <w:rFonts w:ascii="Times New Roman"/>
            <w:b/>
            <w:bCs/>
            <w:color w:val="222222"/>
            <w:szCs w:val="21"/>
            <w:lang w:val="en-US"/>
            <w:rPrChange w:id="94" w:author="POULOPOULOS Dimitris" w:date="2017-06-08T10:14:00Z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rPrChange>
          </w:rPr>
          <w:t>F</w:t>
        </w:r>
        <w:r w:rsidR="00B229FF">
          <w:rPr>
            <w:rFonts w:ascii="Times New Roman"/>
            <w:color w:val="222222"/>
            <w:szCs w:val="21"/>
            <w:lang w:val="en-US"/>
          </w:rPr>
          <w:t>requency</w:t>
        </w:r>
      </w:ins>
      <w:ins w:id="95" w:author="POULOPOULOS Dimitris" w:date="2017-06-08T10:34:00Z">
        <w:r w:rsidR="00B229FF" w:rsidRPr="00A60408">
          <w:rPr>
            <w:rFonts w:ascii="Times New Roman"/>
            <w:color w:val="222222"/>
            <w:szCs w:val="21"/>
            <w:lang w:val="en-US"/>
            <w:rPrChange w:id="96" w:author="Dimitris Poulopoulos" w:date="2017-06-12T15:51:00Z">
              <w:rPr>
                <w:rFonts w:ascii="Times New Roman"/>
                <w:color w:val="222222"/>
                <w:szCs w:val="21"/>
              </w:rPr>
            </w:rPrChange>
          </w:rPr>
          <w:t xml:space="preserve">: </w:t>
        </w:r>
      </w:ins>
      <w:ins w:id="97" w:author="Dimitris Poulopoulos" w:date="2017-06-12T15:51:00Z">
        <w:r w:rsidR="00A60408" w:rsidRPr="00A60408">
          <w:rPr>
            <w:rFonts w:ascii="Times New Roman"/>
            <w:color w:val="222222"/>
            <w:szCs w:val="21"/>
            <w:lang w:val="en-US"/>
          </w:rPr>
          <w:t xml:space="preserve">the number of purchases by the customer in the last 12 </w:t>
        </w:r>
        <w:r w:rsidR="00A60408">
          <w:rPr>
            <w:rFonts w:ascii="Times New Roman"/>
            <w:color w:val="222222"/>
            <w:szCs w:val="21"/>
            <w:lang w:val="en-US"/>
          </w:rPr>
          <w:t>months</w:t>
        </w:r>
      </w:ins>
      <w:ins w:id="98" w:author="POULOPOULOS Dimitris" w:date="2017-06-08T10:34:00Z">
        <w:del w:id="99" w:author="Dimitris Poulopoulos" w:date="2017-06-12T15:51:00Z"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Ο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100" w:author="Dimitris Poulopoulos" w:date="2017-06-12T15:51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αριθμός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101" w:author="Dimitris Poulopoulos" w:date="2017-06-12T15:51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των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102" w:author="Dimitris Poulopoulos" w:date="2017-06-12T15:51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συναλλαγών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103" w:author="Dimitris Poulopoulos" w:date="2017-06-12T15:51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του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104" w:author="Dimitris Poulopoulos" w:date="2017-06-12T15:51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πελάτη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105" w:author="Dimitris Poulopoulos" w:date="2017-06-12T15:51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σε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106" w:author="Dimitris Poulopoulos" w:date="2017-06-12T15:51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διάστημα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107" w:author="Dimitris Poulopoulos" w:date="2017-06-12T15:51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ενός</w:delText>
          </w:r>
          <w:r w:rsidR="00B229FF" w:rsidRPr="00A60408" w:rsidDel="00A60408">
            <w:rPr>
              <w:rFonts w:ascii="Times New Roman"/>
              <w:i/>
              <w:iCs/>
              <w:color w:val="222222"/>
              <w:szCs w:val="21"/>
              <w:lang w:val="en-US"/>
              <w:rPrChange w:id="108" w:author="Dimitris Poulopoulos" w:date="2017-06-12T15:51:00Z">
                <w:rPr>
                  <w:rFonts w:ascii="Times New Roman"/>
                  <w:i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B229FF" w:rsidDel="00A60408">
            <w:rPr>
              <w:rFonts w:ascii="Times New Roman"/>
              <w:i/>
              <w:iCs/>
              <w:color w:val="222222"/>
              <w:szCs w:val="21"/>
            </w:rPr>
            <w:delText>έτους</w:delText>
          </w:r>
        </w:del>
      </w:ins>
    </w:p>
    <w:p w:rsidR="00A60408" w:rsidRPr="00A60408" w:rsidRDefault="0062317C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24" w:line="240" w:lineRule="auto"/>
        <w:ind w:left="360"/>
        <w:rPr>
          <w:ins w:id="109" w:author="Dimitris Poulopoulos" w:date="2017-06-12T15:52:00Z"/>
          <w:rFonts w:ascii="Times New Roman"/>
          <w:color w:val="222222"/>
          <w:szCs w:val="21"/>
          <w:lang w:val="en-US"/>
        </w:rPr>
        <w:pPrChange w:id="110" w:author="Dimitris Poulopoulos" w:date="2017-06-12T15:54:00Z">
          <w:pPr>
            <w:spacing w:after="0"/>
            <w:jc w:val="both"/>
          </w:pPr>
        </w:pPrChange>
      </w:pPr>
      <w:ins w:id="111" w:author="POULOPOULOS Dimitris" w:date="2017-06-08T10:12:00Z">
        <w:r w:rsidRPr="00367912">
          <w:rPr>
            <w:rFonts w:ascii="Times New Roman"/>
            <w:b/>
            <w:bCs/>
            <w:color w:val="222222"/>
            <w:szCs w:val="21"/>
            <w:lang w:val="en-US"/>
            <w:rPrChange w:id="112" w:author="POULOPOULOS Dimitris" w:date="2017-06-08T10:14:00Z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rPrChange>
          </w:rPr>
          <w:t>M</w:t>
        </w:r>
        <w:r w:rsidR="00B229FF">
          <w:rPr>
            <w:rFonts w:ascii="Times New Roman"/>
            <w:color w:val="222222"/>
            <w:szCs w:val="21"/>
            <w:lang w:val="en-US"/>
          </w:rPr>
          <w:t>onetary</w:t>
        </w:r>
        <w:r w:rsidR="00B229FF" w:rsidRPr="00A60408">
          <w:rPr>
            <w:rFonts w:ascii="Times New Roman"/>
            <w:color w:val="222222"/>
            <w:szCs w:val="21"/>
            <w:lang w:val="en-US"/>
          </w:rPr>
          <w:t xml:space="preserve"> </w:t>
        </w:r>
        <w:r w:rsidR="00B229FF">
          <w:rPr>
            <w:rFonts w:ascii="Times New Roman"/>
            <w:color w:val="222222"/>
            <w:szCs w:val="21"/>
            <w:lang w:val="en-US"/>
          </w:rPr>
          <w:t>Value</w:t>
        </w:r>
        <w:r w:rsidR="00B229FF" w:rsidRPr="00A60408">
          <w:rPr>
            <w:rFonts w:ascii="Times New Roman"/>
            <w:color w:val="222222"/>
            <w:szCs w:val="21"/>
            <w:lang w:val="en-US"/>
          </w:rPr>
          <w:t xml:space="preserve">: </w:t>
        </w:r>
      </w:ins>
      <w:ins w:id="113" w:author="Dimitris Poulopoulos" w:date="2017-06-12T15:52:00Z">
        <w:r w:rsidR="00A60408">
          <w:rPr>
            <w:rFonts w:ascii="Times New Roman"/>
            <w:color w:val="222222"/>
            <w:szCs w:val="21"/>
            <w:lang w:val="en-US"/>
          </w:rPr>
          <w:t>the sum of</w:t>
        </w:r>
        <w:r w:rsidR="00A60408" w:rsidRPr="00A60408">
          <w:rPr>
            <w:rFonts w:ascii="Times New Roman"/>
            <w:color w:val="222222"/>
            <w:szCs w:val="21"/>
            <w:lang w:val="en-US"/>
          </w:rPr>
          <w:t xml:space="preserve"> all purchases by the customer</w:t>
        </w:r>
      </w:ins>
    </w:p>
    <w:p w:rsidR="00A60408" w:rsidRDefault="00A60408">
      <w:pPr>
        <w:pStyle w:val="ListParagraph"/>
        <w:rPr>
          <w:ins w:id="114" w:author="Dimitris Poulopoulos" w:date="2017-06-12T15:54:00Z"/>
          <w:rFonts w:ascii="Times New Roman"/>
          <w:color w:val="222222"/>
          <w:szCs w:val="21"/>
          <w:lang w:val="en-US"/>
        </w:rPr>
        <w:pPrChange w:id="115" w:author="POULOPOULOS Dimitris" w:date="2017-06-08T10:45:00Z">
          <w:pPr>
            <w:spacing w:after="0"/>
            <w:jc w:val="both"/>
          </w:pPr>
        </w:pPrChange>
      </w:pPr>
    </w:p>
    <w:p w:rsidR="00A60408" w:rsidRDefault="00A60408">
      <w:pPr>
        <w:pStyle w:val="ListParagraph"/>
        <w:ind w:left="0"/>
        <w:jc w:val="both"/>
        <w:rPr>
          <w:ins w:id="116" w:author="Dimitris Poulopoulos" w:date="2017-06-12T15:54:00Z"/>
          <w:rFonts w:ascii="Times New Roman"/>
          <w:color w:val="222222"/>
          <w:szCs w:val="21"/>
          <w:lang w:val="en-US"/>
        </w:rPr>
        <w:pPrChange w:id="117" w:author="Dimitris Poulopoulos" w:date="2017-06-12T15:54:00Z">
          <w:pPr>
            <w:spacing w:after="0"/>
            <w:jc w:val="both"/>
          </w:pPr>
        </w:pPrChange>
      </w:pPr>
      <w:ins w:id="118" w:author="Dimitris Poulopoulos" w:date="2017-06-12T15:54:00Z">
        <w:r w:rsidRPr="00A60408">
          <w:rPr>
            <w:rFonts w:ascii="Times New Roman"/>
            <w:color w:val="222222"/>
            <w:szCs w:val="21"/>
            <w:lang w:val="en-US"/>
          </w:rPr>
          <w:t>Using RFM analysis, customers are assigned a ranking number of 1,2,3,4, or 5 (with 5 being highest) for each RFM parameter. The three scores together a</w:t>
        </w:r>
        <w:r>
          <w:rPr>
            <w:rFonts w:ascii="Times New Roman"/>
            <w:color w:val="222222"/>
            <w:szCs w:val="21"/>
            <w:lang w:val="en-US"/>
          </w:rPr>
          <w:t>re referred to as an RFM "cell"</w:t>
        </w:r>
        <w:r w:rsidRPr="00A60408">
          <w:rPr>
            <w:rFonts w:ascii="Times New Roman"/>
            <w:color w:val="222222"/>
            <w:szCs w:val="21"/>
            <w:lang w:val="en-US"/>
          </w:rPr>
          <w:t xml:space="preserve">. The </w:t>
        </w:r>
        <w:r>
          <w:rPr>
            <w:rFonts w:ascii="Times New Roman"/>
            <w:color w:val="222222"/>
            <w:szCs w:val="21"/>
            <w:lang w:val="en-US"/>
          </w:rPr>
          <w:t>dataset</w:t>
        </w:r>
        <w:r w:rsidRPr="00A60408">
          <w:rPr>
            <w:rFonts w:ascii="Times New Roman"/>
            <w:color w:val="222222"/>
            <w:szCs w:val="21"/>
            <w:lang w:val="en-US"/>
          </w:rPr>
          <w:t xml:space="preserve"> is sorted to determine which customers were "the best customers" in the past, with a cell ranking of "555" being ideal.</w:t>
        </w:r>
        <w:r>
          <w:rPr>
            <w:rFonts w:ascii="Times New Roman"/>
            <w:color w:val="222222"/>
            <w:szCs w:val="21"/>
            <w:lang w:val="en-US"/>
          </w:rPr>
          <w:t xml:space="preserve"> </w:t>
        </w:r>
      </w:ins>
    </w:p>
    <w:p w:rsidR="00A60408" w:rsidRDefault="00A60408">
      <w:pPr>
        <w:pStyle w:val="ListParagraph"/>
        <w:ind w:left="0"/>
        <w:rPr>
          <w:ins w:id="119" w:author="Dimitris Poulopoulos" w:date="2017-06-12T15:55:00Z"/>
          <w:rFonts w:ascii="Times New Roman"/>
          <w:color w:val="222222"/>
          <w:szCs w:val="21"/>
          <w:lang w:val="en-US"/>
        </w:rPr>
        <w:pPrChange w:id="120" w:author="Dimitris Poulopoulos" w:date="2017-06-12T15:54:00Z">
          <w:pPr>
            <w:spacing w:after="0"/>
            <w:jc w:val="both"/>
          </w:pPr>
        </w:pPrChange>
      </w:pPr>
    </w:p>
    <w:p w:rsidR="00367912" w:rsidRPr="00A60408" w:rsidDel="00A60408" w:rsidRDefault="00A60408">
      <w:pPr>
        <w:pStyle w:val="ListParagraph"/>
        <w:ind w:left="0"/>
        <w:jc w:val="both"/>
        <w:rPr>
          <w:ins w:id="121" w:author="POULOPOULOS Dimitris" w:date="2017-06-08T10:39:00Z"/>
          <w:del w:id="122" w:author="Dimitris Poulopoulos" w:date="2017-06-12T15:54:00Z"/>
          <w:rFonts w:ascii="Times New Roman"/>
          <w:color w:val="222222"/>
          <w:szCs w:val="21"/>
          <w:lang w:val="en-US"/>
          <w:rPrChange w:id="123" w:author="Dimitris Poulopoulos" w:date="2017-06-12T15:52:00Z">
            <w:rPr>
              <w:ins w:id="124" w:author="POULOPOULOS Dimitris" w:date="2017-06-08T10:39:00Z"/>
              <w:del w:id="125" w:author="Dimitris Poulopoulos" w:date="2017-06-12T15:54:00Z"/>
              <w:rFonts w:ascii="Times New Roman"/>
              <w:color w:val="222222"/>
              <w:szCs w:val="21"/>
            </w:rPr>
          </w:rPrChange>
        </w:rPr>
        <w:pPrChange w:id="126" w:author="Dimitris Poulopoulos" w:date="2017-06-12T15:56:00Z">
          <w:pPr>
            <w:spacing w:after="0"/>
            <w:jc w:val="both"/>
          </w:pPr>
        </w:pPrChange>
      </w:pPr>
      <w:ins w:id="127" w:author="Dimitris Poulopoulos" w:date="2017-06-12T15:55:00Z">
        <w:r>
          <w:rPr>
            <w:rFonts w:ascii="Times New Roman"/>
            <w:color w:val="222222"/>
            <w:szCs w:val="21"/>
            <w:lang w:val="en-US"/>
          </w:rPr>
          <w:t xml:space="preserve">After assigning each customer his/her ranking number, you should sort them according to their RFM </w:t>
        </w:r>
      </w:ins>
      <w:ins w:id="128" w:author="Dimitris Poulopoulos" w:date="2017-06-12T15:56:00Z">
        <w:r>
          <w:rPr>
            <w:rFonts w:ascii="Times New Roman"/>
            <w:color w:val="222222"/>
            <w:szCs w:val="21"/>
            <w:lang w:val="en-US"/>
          </w:rPr>
          <w:t>“cell” value</w:t>
        </w:r>
      </w:ins>
      <w:ins w:id="129" w:author="Dimitris Poulopoulos" w:date="2017-06-12T15:57:00Z">
        <w:r w:rsidR="00E91A19">
          <w:rPr>
            <w:rFonts w:ascii="Times New Roman"/>
            <w:color w:val="222222"/>
            <w:szCs w:val="21"/>
            <w:lang w:val="en-US"/>
          </w:rPr>
          <w:t>, by</w:t>
        </w:r>
      </w:ins>
      <w:ins w:id="130" w:author="Dimitris Poulopoulos" w:date="2017-06-12T15:56:00Z">
        <w:r>
          <w:rPr>
            <w:rFonts w:ascii="Times New Roman"/>
            <w:color w:val="222222"/>
            <w:szCs w:val="21"/>
            <w:lang w:val="en-US"/>
          </w:rPr>
          <w:t xml:space="preserve"> c</w:t>
        </w:r>
        <w:r w:rsidR="00E91A19">
          <w:rPr>
            <w:rFonts w:ascii="Times New Roman"/>
            <w:color w:val="222222"/>
            <w:szCs w:val="21"/>
            <w:lang w:val="en-US"/>
          </w:rPr>
          <w:t>alculating the weighted average</w:t>
        </w:r>
        <w:r>
          <w:rPr>
            <w:rFonts w:ascii="Times New Roman"/>
            <w:color w:val="222222"/>
            <w:szCs w:val="21"/>
            <w:lang w:val="en-US"/>
          </w:rPr>
          <w:t xml:space="preserve"> given by the following method:</w:t>
        </w:r>
      </w:ins>
      <w:ins w:id="131" w:author="POULOPOULOS Dimitris" w:date="2017-06-08T10:35:00Z">
        <w:del w:id="132" w:author="Dimitris Poulopoulos" w:date="2017-06-12T15:52:00Z">
          <w:r w:rsidR="00B229FF" w:rsidRPr="00A60408" w:rsidDel="00A60408">
            <w:rPr>
              <w:rFonts w:ascii="Times New Roman"/>
              <w:color w:val="222222"/>
              <w:szCs w:val="21"/>
            </w:rPr>
            <w:delText>Το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33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χρηματικ</w:delText>
          </w:r>
        </w:del>
      </w:ins>
      <w:ins w:id="134" w:author="POULOPOULOS Dimitris" w:date="2017-06-08T10:36:00Z">
        <w:del w:id="135" w:author="Dimitris Poulopoulos" w:date="2017-06-12T15:52:00Z">
          <w:r w:rsidR="00B229FF" w:rsidRPr="00A60408" w:rsidDel="00A60408">
            <w:rPr>
              <w:rFonts w:ascii="Times New Roman"/>
              <w:color w:val="222222"/>
              <w:szCs w:val="21"/>
            </w:rPr>
            <w:delText>ό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36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σύνολο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37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όλων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38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των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39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συναλλαγών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40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του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41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πελάτη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42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σε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43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διάστημα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44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ενός</w:delText>
          </w:r>
          <w:r w:rsidR="00B229FF" w:rsidRPr="00A60408" w:rsidDel="00A60408">
            <w:rPr>
              <w:rFonts w:ascii="Times New Roman"/>
              <w:color w:val="222222"/>
              <w:szCs w:val="21"/>
              <w:lang w:val="en-US"/>
              <w:rPrChange w:id="145" w:author="Dimitris Poulopoulos" w:date="2017-06-12T15:52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B229FF" w:rsidRPr="00A60408" w:rsidDel="00A60408">
            <w:rPr>
              <w:rFonts w:ascii="Times New Roman"/>
              <w:color w:val="222222"/>
              <w:szCs w:val="21"/>
            </w:rPr>
            <w:delText>έτους</w:delText>
          </w:r>
        </w:del>
      </w:ins>
    </w:p>
    <w:p w:rsidR="00B229FF" w:rsidRPr="00A60408" w:rsidDel="00A60408" w:rsidRDefault="00B229FF">
      <w:pPr>
        <w:pStyle w:val="ListParagraph"/>
        <w:ind w:left="0"/>
        <w:jc w:val="both"/>
        <w:rPr>
          <w:ins w:id="146" w:author="POULOPOULOS Dimitris" w:date="2017-06-08T10:53:00Z"/>
          <w:del w:id="147" w:author="Dimitris Poulopoulos" w:date="2017-06-12T15:54:00Z"/>
          <w:rFonts w:ascii="Times New Roman"/>
          <w:color w:val="222222"/>
          <w:szCs w:val="21"/>
          <w:lang w:val="en-US"/>
          <w:rPrChange w:id="148" w:author="Dimitris Poulopoulos" w:date="2017-06-12T15:56:00Z">
            <w:rPr>
              <w:ins w:id="149" w:author="POULOPOULOS Dimitris" w:date="2017-06-08T10:53:00Z"/>
              <w:del w:id="150" w:author="Dimitris Poulopoulos" w:date="2017-06-12T15:54:00Z"/>
              <w:rFonts w:ascii="Times New Roman"/>
              <w:color w:val="222222"/>
              <w:szCs w:val="21"/>
            </w:rPr>
          </w:rPrChange>
        </w:rPr>
        <w:pPrChange w:id="151" w:author="Dimitris Poulopoulos" w:date="2017-06-12T15:56:00Z">
          <w:pPr>
            <w:spacing w:after="0"/>
            <w:jc w:val="both"/>
          </w:pPr>
        </w:pPrChange>
      </w:pPr>
      <w:ins w:id="152" w:author="POULOPOULOS Dimitris" w:date="2017-06-08T10:39:00Z">
        <w:del w:id="153" w:author="Dimitris Poulopoulos" w:date="2017-06-12T15:54:00Z">
          <w:r w:rsidDel="00A60408">
            <w:rPr>
              <w:rFonts w:ascii="Times New Roman"/>
              <w:color w:val="222222"/>
              <w:szCs w:val="21"/>
            </w:rPr>
            <w:delText>Με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54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τη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55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χρήση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56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της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57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  <w:lang w:val="en-US"/>
            </w:rPr>
            <w:delText>RFM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ανάλυσης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58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, </w:delText>
          </w:r>
          <w:r w:rsidDel="00A60408">
            <w:rPr>
              <w:rFonts w:ascii="Times New Roman"/>
              <w:color w:val="222222"/>
              <w:szCs w:val="21"/>
            </w:rPr>
            <w:delText>οι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59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πελάτες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60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χαρακτηρ</w:delText>
          </w:r>
        </w:del>
      </w:ins>
      <w:ins w:id="161" w:author="POULOPOULOS Dimitris" w:date="2017-06-08T10:40:00Z">
        <w:del w:id="162" w:author="Dimitris Poulopoulos" w:date="2017-06-12T15:54:00Z">
          <w:r w:rsidDel="00A60408">
            <w:rPr>
              <w:rFonts w:ascii="Times New Roman"/>
              <w:color w:val="222222"/>
              <w:szCs w:val="21"/>
            </w:rPr>
            <w:delText>ίζονται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63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από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64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έναν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65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αριθμό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66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κατάταξης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67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, </w:delText>
          </w:r>
          <w:r w:rsidDel="00A60408">
            <w:rPr>
              <w:rFonts w:ascii="Times New Roman"/>
              <w:color w:val="222222"/>
              <w:szCs w:val="21"/>
            </w:rPr>
            <w:delText>από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68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το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69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1 </w:delText>
          </w:r>
          <w:r w:rsidDel="00A60408">
            <w:rPr>
              <w:rFonts w:ascii="Times New Roman"/>
              <w:color w:val="222222"/>
              <w:szCs w:val="21"/>
            </w:rPr>
            <w:delText>έως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70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το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71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5 (</w:delText>
          </w:r>
          <w:r w:rsidDel="00A60408">
            <w:rPr>
              <w:rFonts w:ascii="Times New Roman"/>
              <w:color w:val="222222"/>
              <w:szCs w:val="21"/>
            </w:rPr>
            <w:delText>με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72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το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73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5 </w:delText>
          </w:r>
          <w:r w:rsidDel="00A60408">
            <w:rPr>
              <w:rFonts w:ascii="Times New Roman"/>
              <w:color w:val="222222"/>
              <w:szCs w:val="21"/>
            </w:rPr>
            <w:delText>να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74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ε</w:delText>
          </w:r>
        </w:del>
      </w:ins>
      <w:ins w:id="175" w:author="POULOPOULOS Dimitris" w:date="2017-06-08T10:41:00Z">
        <w:del w:id="176" w:author="Dimitris Poulopoulos" w:date="2017-06-12T15:54:00Z">
          <w:r w:rsidDel="00A60408">
            <w:rPr>
              <w:rFonts w:ascii="Times New Roman"/>
              <w:color w:val="222222"/>
              <w:szCs w:val="21"/>
            </w:rPr>
            <w:delText>ίναι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77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το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78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υψηλότερο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79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), </w:delText>
          </w:r>
          <w:r w:rsidDel="00A60408">
            <w:rPr>
              <w:rFonts w:ascii="Times New Roman"/>
              <w:color w:val="222222"/>
              <w:szCs w:val="21"/>
            </w:rPr>
            <w:delText>για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80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κάθε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81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μεταβλητή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82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της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  <w:rPrChange w:id="183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  <w:lang w:val="en-US"/>
            </w:rPr>
            <w:delText>RFM</w:delText>
          </w:r>
          <w:r w:rsidRPr="00A60408" w:rsidDel="00A60408">
            <w:rPr>
              <w:rFonts w:ascii="Times New Roman"/>
              <w:color w:val="222222"/>
              <w:szCs w:val="21"/>
              <w:lang w:val="en-US"/>
            </w:rPr>
            <w:delText xml:space="preserve">. </w:delText>
          </w:r>
          <w:r w:rsidR="00877594" w:rsidDel="00A60408">
            <w:rPr>
              <w:rFonts w:ascii="Times New Roman"/>
              <w:color w:val="222222"/>
              <w:szCs w:val="21"/>
            </w:rPr>
            <w:delText>Οι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84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τρείς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85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μεταβλητές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86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μαζί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87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</w:del>
      </w:ins>
      <w:ins w:id="188" w:author="POULOPOULOS Dimitris" w:date="2017-06-08T10:42:00Z">
        <w:del w:id="189" w:author="Dimitris Poulopoulos" w:date="2017-06-12T15:54:00Z">
          <w:r w:rsidR="00877594" w:rsidDel="00A60408">
            <w:rPr>
              <w:rFonts w:ascii="Times New Roman"/>
              <w:color w:val="222222"/>
              <w:szCs w:val="21"/>
            </w:rPr>
            <w:delText>συνθέτουν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90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ένα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91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κελί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92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  <w:lang w:val="en-US"/>
            </w:rPr>
            <w:delText>RFM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93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. </w:delText>
          </w:r>
        </w:del>
      </w:ins>
      <w:ins w:id="194" w:author="POULOPOULOS Dimitris" w:date="2017-06-08T10:46:00Z">
        <w:del w:id="195" w:author="Dimitris Poulopoulos" w:date="2017-06-12T15:54:00Z">
          <w:r w:rsidR="00877594" w:rsidDel="00A60408">
            <w:rPr>
              <w:rFonts w:ascii="Times New Roman"/>
              <w:color w:val="222222"/>
              <w:szCs w:val="21"/>
            </w:rPr>
            <w:delText>Στη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96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συνέχεια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197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, </w:delText>
          </w:r>
        </w:del>
      </w:ins>
      <w:ins w:id="198" w:author="POULOPOULOS Dimitris" w:date="2017-06-08T10:42:00Z">
        <w:del w:id="199" w:author="Dimitris Poulopoulos" w:date="2017-06-12T15:54:00Z">
          <w:r w:rsidR="00877594" w:rsidDel="00A60408">
            <w:rPr>
              <w:rFonts w:ascii="Times New Roman"/>
              <w:color w:val="222222"/>
              <w:szCs w:val="21"/>
            </w:rPr>
            <w:delText>η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00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βάση</w:delText>
          </w:r>
        </w:del>
      </w:ins>
      <w:ins w:id="201" w:author="POULOPOULOS Dimitris" w:date="2017-06-08T10:46:00Z">
        <w:del w:id="202" w:author="Dimitris Poulopoulos" w:date="2017-06-12T15:54:00Z"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03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</w:del>
      </w:ins>
      <w:ins w:id="204" w:author="POULOPOULOS Dimitris" w:date="2017-06-08T10:43:00Z">
        <w:del w:id="205" w:author="Dimitris Poulopoulos" w:date="2017-06-12T15:54:00Z">
          <w:r w:rsidR="00877594" w:rsidRPr="00877594" w:rsidDel="00A60408">
            <w:rPr>
              <w:rFonts w:ascii="Times New Roman"/>
              <w:color w:val="222222"/>
              <w:szCs w:val="21"/>
            </w:rPr>
            <w:delText>ταξινομείται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06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με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07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σκοπ</w:delText>
          </w:r>
        </w:del>
      </w:ins>
      <w:ins w:id="208" w:author="POULOPOULOS Dimitris" w:date="2017-06-08T10:44:00Z">
        <w:del w:id="209" w:author="Dimitris Poulopoulos" w:date="2017-06-12T15:54:00Z">
          <w:r w:rsidR="00877594" w:rsidDel="00A60408">
            <w:rPr>
              <w:rFonts w:ascii="Times New Roman"/>
              <w:color w:val="222222"/>
              <w:szCs w:val="21"/>
            </w:rPr>
            <w:delText>ό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10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να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11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προσδιοριστούν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12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οι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13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«</w:delText>
          </w:r>
          <w:r w:rsidR="00877594" w:rsidDel="00A60408">
            <w:rPr>
              <w:rFonts w:ascii="Times New Roman"/>
              <w:color w:val="222222"/>
              <w:szCs w:val="21"/>
            </w:rPr>
            <w:delText>καλύτεροι</w:delText>
          </w:r>
        </w:del>
      </w:ins>
      <w:ins w:id="214" w:author="POULOPOULOS Dimitris" w:date="2017-06-08T10:45:00Z">
        <w:del w:id="215" w:author="Dimitris Poulopoulos" w:date="2017-06-12T15:54:00Z"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16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» </w:delText>
          </w:r>
          <w:r w:rsidR="00877594" w:rsidDel="00A60408">
            <w:rPr>
              <w:rFonts w:ascii="Times New Roman"/>
              <w:color w:val="222222"/>
              <w:szCs w:val="21"/>
            </w:rPr>
            <w:delText>πελάτες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17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, </w:delText>
          </w:r>
          <w:r w:rsidR="00877594" w:rsidDel="00A60408">
            <w:rPr>
              <w:rFonts w:ascii="Times New Roman"/>
              <w:color w:val="222222"/>
              <w:szCs w:val="21"/>
            </w:rPr>
            <w:delText>με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18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το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19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κελί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20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«555» (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</w:rPr>
            <w:delText xml:space="preserve">5 </w:delText>
          </w:r>
          <w:r w:rsidR="00877594" w:rsidDel="00A60408">
            <w:rPr>
              <w:rFonts w:ascii="Times New Roman"/>
              <w:color w:val="222222"/>
              <w:szCs w:val="21"/>
            </w:rPr>
            <w:delText>στο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21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  <w:lang w:val="en-US"/>
            </w:rPr>
            <w:delText>Recency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</w:rPr>
            <w:delText xml:space="preserve">, 5 </w:delText>
          </w:r>
          <w:r w:rsidR="00877594" w:rsidDel="00A60408">
            <w:rPr>
              <w:rFonts w:ascii="Times New Roman"/>
              <w:color w:val="222222"/>
              <w:szCs w:val="21"/>
            </w:rPr>
            <w:delText>στο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22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  <w:lang w:val="en-US"/>
            </w:rPr>
            <w:delText>Frequency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</w:rPr>
            <w:delText xml:space="preserve">, 5 </w:delText>
          </w:r>
          <w:r w:rsidR="00877594" w:rsidDel="00A60408">
            <w:rPr>
              <w:rFonts w:ascii="Times New Roman"/>
              <w:color w:val="222222"/>
              <w:szCs w:val="21"/>
            </w:rPr>
            <w:delText>στο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23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  <w:lang w:val="en-US"/>
            </w:rPr>
            <w:delText>Monetary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  <w:lang w:val="en-US"/>
            </w:rPr>
            <w:delText>Value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</w:rPr>
            <w:delText xml:space="preserve">) </w:delText>
          </w:r>
          <w:r w:rsidR="00877594" w:rsidDel="00A60408">
            <w:rPr>
              <w:rFonts w:ascii="Times New Roman"/>
              <w:color w:val="222222"/>
              <w:szCs w:val="21"/>
            </w:rPr>
            <w:delText>να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24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θεωρείται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25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το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26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R="00877594" w:rsidDel="00A60408">
            <w:rPr>
              <w:rFonts w:ascii="Times New Roman"/>
              <w:color w:val="222222"/>
              <w:szCs w:val="21"/>
            </w:rPr>
            <w:delText>ιδανικό</w:delText>
          </w:r>
          <w:r w:rsidR="00877594" w:rsidRPr="00A60408" w:rsidDel="00A60408">
            <w:rPr>
              <w:rFonts w:ascii="Times New Roman"/>
              <w:color w:val="222222"/>
              <w:szCs w:val="21"/>
              <w:lang w:val="en-US"/>
              <w:rPrChange w:id="227" w:author="Dimitris Poulopoulos" w:date="2017-06-12T15:56:00Z">
                <w:rPr>
                  <w:rFonts w:ascii="Times New Roman"/>
                  <w:color w:val="222222"/>
                  <w:szCs w:val="21"/>
                </w:rPr>
              </w:rPrChange>
            </w:rPr>
            <w:delText>.</w:delText>
          </w:r>
        </w:del>
      </w:ins>
    </w:p>
    <w:p w:rsidR="00A60408" w:rsidRPr="00A60408" w:rsidRDefault="00A60408">
      <w:pPr>
        <w:pStyle w:val="ListParagraph"/>
        <w:ind w:left="0"/>
        <w:jc w:val="both"/>
        <w:rPr>
          <w:ins w:id="228" w:author="Dimitris Poulopoulos" w:date="2017-06-12T15:56:00Z"/>
          <w:rFonts w:ascii="Times New Roman"/>
          <w:color w:val="222222"/>
          <w:szCs w:val="21"/>
          <w:lang w:val="en-US"/>
          <w:rPrChange w:id="229" w:author="Dimitris Poulopoulos" w:date="2017-06-12T15:56:00Z">
            <w:rPr>
              <w:ins w:id="230" w:author="Dimitris Poulopoulos" w:date="2017-06-12T15:56:00Z"/>
              <w:rFonts w:ascii="Times New Roman"/>
              <w:color w:val="222222"/>
              <w:szCs w:val="21"/>
            </w:rPr>
          </w:rPrChange>
        </w:rPr>
        <w:pPrChange w:id="231" w:author="Dimitris Poulopoulos" w:date="2017-06-12T15:56:00Z">
          <w:pPr>
            <w:spacing w:after="0"/>
            <w:jc w:val="both"/>
          </w:pPr>
        </w:pPrChange>
      </w:pPr>
    </w:p>
    <w:p w:rsidR="008E6A03" w:rsidDel="00A60408" w:rsidRDefault="008E6A03">
      <w:pPr>
        <w:pStyle w:val="ListParagraph"/>
        <w:ind w:left="0"/>
        <w:rPr>
          <w:ins w:id="232" w:author="POULOPOULOS Dimitris" w:date="2017-06-08T10:55:00Z"/>
          <w:del w:id="233" w:author="Dimitris Poulopoulos" w:date="2017-06-12T15:56:00Z"/>
          <w:rFonts w:ascii="Times New Roman"/>
          <w:color w:val="222222"/>
          <w:szCs w:val="21"/>
        </w:rPr>
        <w:pPrChange w:id="234" w:author="Dimitris Poulopoulos" w:date="2017-06-12T15:54:00Z">
          <w:pPr>
            <w:spacing w:after="0"/>
            <w:jc w:val="both"/>
          </w:pPr>
        </w:pPrChange>
      </w:pPr>
      <w:ins w:id="235" w:author="POULOPOULOS Dimitris" w:date="2017-06-08T10:53:00Z">
        <w:del w:id="236" w:author="Dimitris Poulopoulos" w:date="2017-06-12T15:56:00Z">
          <w:r w:rsidDel="00A60408">
            <w:rPr>
              <w:rFonts w:ascii="Times New Roman"/>
              <w:color w:val="222222"/>
              <w:szCs w:val="21"/>
            </w:rPr>
            <w:delText>Αφο</w:delText>
          </w:r>
        </w:del>
      </w:ins>
      <w:ins w:id="237" w:author="POULOPOULOS Dimitris" w:date="2017-06-08T10:54:00Z">
        <w:del w:id="238" w:author="Dimitris Poulopoulos" w:date="2017-06-12T15:56:00Z">
          <w:r w:rsidDel="00A60408">
            <w:rPr>
              <w:rFonts w:ascii="Times New Roman"/>
              <w:color w:val="222222"/>
              <w:szCs w:val="21"/>
            </w:rPr>
            <w:delText xml:space="preserve">ύ βαθμολογήσετε τον κάθε πελάτη για κάθε μεταβλητή, θα πρέπει να τους ταξινομήσετε με βάση το τελικό </w:delText>
          </w:r>
          <w:r w:rsidDel="00A60408">
            <w:rPr>
              <w:rFonts w:ascii="Times New Roman"/>
              <w:color w:val="222222"/>
              <w:szCs w:val="21"/>
              <w:lang w:val="en-US"/>
            </w:rPr>
            <w:delText>RFM</w:delText>
          </w:r>
          <w:r w:rsidRPr="008E6A03" w:rsidDel="00A60408">
            <w:rPr>
              <w:rFonts w:ascii="Times New Roman"/>
              <w:color w:val="222222"/>
              <w:szCs w:val="21"/>
              <w:rPrChange w:id="239" w:author="POULOPOULOS Dimitris" w:date="2017-06-08T10:54:00Z">
                <w:rPr>
                  <w:rFonts w:ascii="Times New Roman"/>
                  <w:color w:val="222222"/>
                  <w:szCs w:val="21"/>
                  <w:lang w:val="en-US"/>
                </w:rPr>
              </w:rPrChange>
            </w:rPr>
            <w:delText xml:space="preserve"> </w:delText>
          </w:r>
          <w:r w:rsidDel="00A60408">
            <w:rPr>
              <w:rFonts w:ascii="Times New Roman"/>
              <w:color w:val="222222"/>
              <w:szCs w:val="21"/>
            </w:rPr>
            <w:delText>κελ</w:delText>
          </w:r>
        </w:del>
      </w:ins>
      <w:ins w:id="240" w:author="POULOPOULOS Dimitris" w:date="2017-06-08T10:55:00Z">
        <w:del w:id="241" w:author="Dimitris Poulopoulos" w:date="2017-06-12T15:56:00Z">
          <w:r w:rsidDel="00A60408">
            <w:rPr>
              <w:rFonts w:ascii="Times New Roman"/>
              <w:color w:val="222222"/>
              <w:szCs w:val="21"/>
            </w:rPr>
            <w:delText>ί, υπολογίζοντας ένα σταθμισμένο μέσο όρο, που δίνεται από τη σχέση:</w:delText>
          </w:r>
        </w:del>
      </w:ins>
    </w:p>
    <w:p w:rsidR="00A60408" w:rsidRPr="008E6A03" w:rsidRDefault="008E6A03">
      <w:pPr>
        <w:shd w:val="clear" w:color="auto" w:fill="FFFFFF"/>
        <w:spacing w:before="100" w:beforeAutospacing="1" w:after="24" w:line="240" w:lineRule="auto"/>
        <w:jc w:val="both"/>
        <w:rPr>
          <w:ins w:id="242" w:author="POULOPOULOS Dimitris" w:date="2017-06-08T10:57:00Z"/>
          <w:rFonts w:ascii="Times New Roman"/>
          <w:b/>
          <w:i/>
          <w:color w:val="222222"/>
          <w:szCs w:val="21"/>
          <w:lang w:val="en-US"/>
          <w:rPrChange w:id="243" w:author="POULOPOULOS Dimitris" w:date="2017-06-08T11:02:00Z">
            <w:rPr>
              <w:ins w:id="244" w:author="POULOPOULOS Dimitris" w:date="2017-06-08T10:57:00Z"/>
              <w:rFonts w:ascii="Times New Roman"/>
              <w:i/>
              <w:color w:val="222222"/>
              <w:szCs w:val="21"/>
              <w:lang w:val="en-US"/>
            </w:rPr>
          </w:rPrChange>
        </w:rPr>
        <w:pPrChange w:id="245" w:author="POULOPOULOS Dimitris" w:date="2017-06-08T10:45:00Z">
          <w:pPr>
            <w:spacing w:after="0"/>
            <w:jc w:val="both"/>
          </w:pPr>
        </w:pPrChange>
      </w:pPr>
      <m:oMathPara>
        <m:oMath>
          <m:r>
            <w:ins w:id="246" w:author="POULOPOULOS Dimitris" w:date="2017-06-08T10:56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rPrChange w:id="247" w:author="POULOPOULOS Dimitris" w:date="2017-06-08T11:02:00Z">
                  <w:rPr>
                    <w:rFonts w:ascii="Cambria Math" w:hAnsi="Cambria Math"/>
                    <w:color w:val="222222"/>
                    <w:szCs w:val="21"/>
                  </w:rPr>
                </w:rPrChange>
              </w:rPr>
              <m:t>RF</m:t>
            </w:ins>
          </m:r>
          <m:sSub>
            <m:sSubPr>
              <m:ctrlPr>
                <w:ins w:id="248" w:author="POULOPOULOS Dimitris" w:date="2017-06-08T10:56:00Z">
                  <w:rPr>
                    <w:rFonts w:ascii="Cambria Math" w:hAnsi="Cambria Math"/>
                    <w:b/>
                    <w:i/>
                    <w:color w:val="222222"/>
                    <w:szCs w:val="21"/>
                  </w:rPr>
                </w:ins>
              </m:ctrlPr>
            </m:sSubPr>
            <m:e>
              <m:r>
                <w:ins w:id="249" w:author="POULOPOULOS Dimitris" w:date="2017-06-08T10:56:00Z">
                  <m:rPr>
                    <m:sty m:val="bi"/>
                  </m:rPr>
                  <w:rPr>
                    <w:rFonts w:ascii="Cambria Math" w:hAnsi="Cambria Math"/>
                    <w:color w:val="222222"/>
                    <w:szCs w:val="21"/>
                    <w:rPrChange w:id="250" w:author="POULOPOULOS Dimitris" w:date="2017-06-08T11:02:00Z">
                      <w:rPr>
                        <w:rFonts w:ascii="Cambria Math" w:hAnsi="Cambria Math"/>
                        <w:color w:val="222222"/>
                        <w:szCs w:val="21"/>
                      </w:rPr>
                    </w:rPrChange>
                  </w:rPr>
                  <m:t>M</m:t>
                </w:ins>
              </m:r>
            </m:e>
            <m:sub>
              <m:r>
                <w:ins w:id="251" w:author="POULOPOULOS Dimitris" w:date="2017-06-08T10:56:00Z">
                  <m:rPr>
                    <m:sty m:val="bi"/>
                  </m:rPr>
                  <w:rPr>
                    <w:rFonts w:ascii="Cambria Math" w:hAnsi="Cambria Math"/>
                    <w:color w:val="222222"/>
                    <w:szCs w:val="21"/>
                    <w:rPrChange w:id="252" w:author="POULOPOULOS Dimitris" w:date="2017-06-08T11:02:00Z">
                      <w:rPr>
                        <w:rFonts w:ascii="Cambria Math" w:hAnsi="Cambria Math"/>
                        <w:color w:val="222222"/>
                        <w:szCs w:val="21"/>
                      </w:rPr>
                    </w:rPrChange>
                  </w:rPr>
                  <m:t>score</m:t>
                </w:ins>
              </m:r>
            </m:sub>
          </m:sSub>
          <m:r>
            <w:ins w:id="253" w:author="POULOPOULOS Dimitris" w:date="2017-06-08T10:56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rPrChange w:id="254" w:author="POULOPOULOS Dimitris" w:date="2017-06-08T11:02:00Z">
                  <w:rPr>
                    <w:rFonts w:ascii="Cambria Math" w:hAnsi="Cambria Math"/>
                    <w:color w:val="222222"/>
                    <w:szCs w:val="21"/>
                  </w:rPr>
                </w:rPrChange>
              </w:rPr>
              <m:t>=0.2</m:t>
            </w:ins>
          </m:r>
          <m:r>
            <w:ins w:id="255" w:author="POULOPOULOS Dimitris" w:date="2017-06-08T10:57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lang w:val="en-US"/>
                <w:rPrChange w:id="256" w:author="POULOPOULOS Dimitris" w:date="2017-06-08T11:02:00Z">
                  <w:rPr>
                    <w:rFonts w:ascii="Cambria Math" w:hAnsi="Cambria Math"/>
                    <w:color w:val="222222"/>
                    <w:szCs w:val="21"/>
                    <w:lang w:val="en-US"/>
                  </w:rPr>
                </w:rPrChange>
              </w:rPr>
              <m:t>×R</m:t>
            </w:ins>
          </m:r>
          <m:r>
            <w:ins w:id="257" w:author="POULOPOULOS Dimitris" w:date="2017-06-08T10:56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lang w:val="en-US"/>
                <w:rPrChange w:id="258" w:author="POULOPOULOS Dimitris" w:date="2017-06-08T11:02:00Z">
                  <w:rPr>
                    <w:rFonts w:ascii="Cambria Math" w:hAnsi="Cambria Math"/>
                    <w:color w:val="222222"/>
                    <w:szCs w:val="21"/>
                    <w:lang w:val="en-US"/>
                  </w:rPr>
                </w:rPrChange>
              </w:rPr>
              <m:t>+0.3</m:t>
            </w:ins>
          </m:r>
          <m:r>
            <w:ins w:id="259" w:author="POULOPOULOS Dimitris" w:date="2017-06-08T10:57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lang w:val="en-US"/>
                <w:rPrChange w:id="260" w:author="POULOPOULOS Dimitris" w:date="2017-06-08T11:02:00Z">
                  <w:rPr>
                    <w:rFonts w:ascii="Cambria Math" w:hAnsi="Cambria Math"/>
                    <w:color w:val="222222"/>
                    <w:szCs w:val="21"/>
                    <w:lang w:val="en-US"/>
                  </w:rPr>
                </w:rPrChange>
              </w:rPr>
              <m:t>×</m:t>
            </w:ins>
          </m:r>
          <m:r>
            <w:ins w:id="261" w:author="POULOPOULOS Dimitris" w:date="2017-06-08T10:56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lang w:val="en-US"/>
                <w:rPrChange w:id="262" w:author="POULOPOULOS Dimitris" w:date="2017-06-08T11:02:00Z">
                  <w:rPr>
                    <w:rFonts w:ascii="Cambria Math" w:hAnsi="Cambria Math"/>
                    <w:color w:val="222222"/>
                    <w:szCs w:val="21"/>
                    <w:lang w:val="en-US"/>
                  </w:rPr>
                </w:rPrChange>
              </w:rPr>
              <m:t>F+0.5</m:t>
            </w:ins>
          </m:r>
          <m:r>
            <w:ins w:id="263" w:author="POULOPOULOS Dimitris" w:date="2017-06-08T10:57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lang w:val="en-US"/>
                <w:rPrChange w:id="264" w:author="POULOPOULOS Dimitris" w:date="2017-06-08T11:02:00Z">
                  <w:rPr>
                    <w:rFonts w:ascii="Cambria Math" w:hAnsi="Cambria Math"/>
                    <w:color w:val="222222"/>
                    <w:szCs w:val="21"/>
                    <w:lang w:val="en-US"/>
                  </w:rPr>
                </w:rPrChange>
              </w:rPr>
              <m:t>×M</m:t>
            </w:ins>
          </m:r>
        </m:oMath>
      </m:oMathPara>
    </w:p>
    <w:p w:rsidR="008E6A03" w:rsidRPr="00E91A19" w:rsidRDefault="008E6A03">
      <w:pPr>
        <w:shd w:val="clear" w:color="auto" w:fill="FFFFFF"/>
        <w:spacing w:before="100" w:beforeAutospacing="1" w:after="24" w:line="240" w:lineRule="auto"/>
        <w:jc w:val="both"/>
        <w:rPr>
          <w:ins w:id="265" w:author="POULOPOULOS Dimitris" w:date="2017-06-08T11:02:00Z"/>
          <w:rFonts w:ascii="Times New Roman"/>
          <w:color w:val="222222"/>
          <w:szCs w:val="21"/>
          <w:lang w:val="en-US"/>
          <w:rPrChange w:id="266" w:author="Dimitris Poulopoulos" w:date="2017-06-12T15:57:00Z">
            <w:rPr>
              <w:ins w:id="267" w:author="POULOPOULOS Dimitris" w:date="2017-06-08T11:02:00Z"/>
              <w:rFonts w:ascii="Cambria Math" w:hAnsi="Cambria Math"/>
              <w:i/>
              <w:color w:val="222222"/>
              <w:szCs w:val="21"/>
            </w:rPr>
          </w:rPrChange>
        </w:rPr>
        <w:pPrChange w:id="268" w:author="POULOPOULOS Dimitris" w:date="2017-06-08T10:45:00Z">
          <w:pPr>
            <w:spacing w:after="0"/>
            <w:jc w:val="both"/>
          </w:pPr>
        </w:pPrChange>
      </w:pPr>
      <w:ins w:id="269" w:author="POULOPOULOS Dimitris" w:date="2017-06-08T10:57:00Z">
        <w:del w:id="270" w:author="Dimitris Poulopoulos" w:date="2017-06-12T15:57:00Z">
          <w:r w:rsidDel="00E91A19">
            <w:rPr>
              <w:rFonts w:ascii="Times New Roman"/>
              <w:color w:val="222222"/>
              <w:szCs w:val="21"/>
            </w:rPr>
            <w:delText>Για</w:delText>
          </w:r>
          <w:r w:rsidRPr="00E91A19" w:rsidDel="00E91A19">
            <w:rPr>
              <w:rFonts w:ascii="Times New Roman"/>
              <w:color w:val="222222"/>
              <w:szCs w:val="21"/>
              <w:lang w:val="en-US"/>
              <w:rPrChange w:id="271" w:author="Dimitris Poulopoulos" w:date="2017-06-12T15:57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E91A19">
            <w:rPr>
              <w:rFonts w:ascii="Times New Roman"/>
              <w:color w:val="222222"/>
              <w:szCs w:val="21"/>
            </w:rPr>
            <w:delText>παράδειγμα</w:delText>
          </w:r>
        </w:del>
      </w:ins>
      <w:ins w:id="272" w:author="Dimitris Poulopoulos" w:date="2017-06-12T15:57:00Z">
        <w:r w:rsidR="00E91A19">
          <w:rPr>
            <w:rFonts w:ascii="Times New Roman"/>
            <w:color w:val="222222"/>
            <w:szCs w:val="21"/>
            <w:lang w:val="en-US"/>
          </w:rPr>
          <w:t>For</w:t>
        </w:r>
        <w:r w:rsidR="00E91A19" w:rsidRPr="00E91A19">
          <w:rPr>
            <w:rFonts w:ascii="Times New Roman"/>
            <w:color w:val="222222"/>
            <w:szCs w:val="21"/>
            <w:lang w:val="en-US"/>
          </w:rPr>
          <w:t xml:space="preserve"> </w:t>
        </w:r>
        <w:r w:rsidR="00E91A19">
          <w:rPr>
            <w:rFonts w:ascii="Times New Roman"/>
            <w:color w:val="222222"/>
            <w:szCs w:val="21"/>
            <w:lang w:val="en-US"/>
          </w:rPr>
          <w:t>instance</w:t>
        </w:r>
      </w:ins>
      <w:ins w:id="273" w:author="POULOPOULOS Dimitris" w:date="2017-06-08T11:02:00Z">
        <w:r w:rsidRPr="00E91A19">
          <w:rPr>
            <w:rFonts w:ascii="Times New Roman"/>
            <w:color w:val="222222"/>
            <w:szCs w:val="21"/>
            <w:lang w:val="en-US"/>
            <w:rPrChange w:id="274" w:author="Dimitris Poulopoulos" w:date="2017-06-12T15:57:00Z">
              <w:rPr>
                <w:rFonts w:ascii="Times New Roman"/>
                <w:color w:val="222222"/>
                <w:szCs w:val="21"/>
              </w:rPr>
            </w:rPrChange>
          </w:rPr>
          <w:t>,</w:t>
        </w:r>
      </w:ins>
      <w:ins w:id="275" w:author="POULOPOULOS Dimitris" w:date="2017-06-08T10:57:00Z">
        <w:r w:rsidRPr="00E91A19">
          <w:rPr>
            <w:rFonts w:ascii="Times New Roman"/>
            <w:color w:val="222222"/>
            <w:szCs w:val="21"/>
            <w:lang w:val="en-US"/>
            <w:rPrChange w:id="276" w:author="Dimitris Poulopoulos" w:date="2017-06-12T15:57:00Z">
              <w:rPr>
                <w:rFonts w:ascii="Times New Roman"/>
                <w:color w:val="222222"/>
                <w:szCs w:val="21"/>
              </w:rPr>
            </w:rPrChange>
          </w:rPr>
          <w:t xml:space="preserve"> </w:t>
        </w:r>
      </w:ins>
      <w:ins w:id="277" w:author="Dimitris Poulopoulos" w:date="2017-06-12T15:57:00Z">
        <w:r w:rsidR="00E91A19">
          <w:rPr>
            <w:rFonts w:ascii="Times New Roman"/>
            <w:color w:val="222222"/>
            <w:szCs w:val="21"/>
            <w:lang w:val="en-US"/>
          </w:rPr>
          <w:t>for a customer with an RFM “cell” equal to “435”:</w:t>
        </w:r>
      </w:ins>
      <w:ins w:id="278" w:author="POULOPOULOS Dimitris" w:date="2017-06-08T11:02:00Z">
        <w:del w:id="279" w:author="Dimitris Poulopoulos" w:date="2017-06-12T15:58:00Z">
          <w:r w:rsidDel="00E91A19">
            <w:rPr>
              <w:rFonts w:ascii="Times New Roman"/>
              <w:color w:val="222222"/>
              <w:szCs w:val="21"/>
            </w:rPr>
            <w:delText>για</w:delText>
          </w:r>
          <w:r w:rsidRPr="00E91A19" w:rsidDel="00E91A19">
            <w:rPr>
              <w:rFonts w:ascii="Times New Roman"/>
              <w:color w:val="222222"/>
              <w:szCs w:val="21"/>
              <w:lang w:val="en-US"/>
              <w:rPrChange w:id="280" w:author="Dimitris Poulopoulos" w:date="2017-06-12T15:57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</w:del>
      </w:ins>
      <w:ins w:id="281" w:author="POULOPOULOS Dimitris" w:date="2017-06-08T10:57:00Z">
        <w:del w:id="282" w:author="Dimitris Poulopoulos" w:date="2017-06-12T15:58:00Z">
          <w:r w:rsidDel="00E91A19">
            <w:rPr>
              <w:rFonts w:ascii="Times New Roman"/>
              <w:color w:val="222222"/>
              <w:szCs w:val="21"/>
            </w:rPr>
            <w:delText>ένα</w:delText>
          </w:r>
        </w:del>
      </w:ins>
      <w:ins w:id="283" w:author="POULOPOULOS Dimitris" w:date="2017-06-08T10:58:00Z">
        <w:del w:id="284" w:author="Dimitris Poulopoulos" w:date="2017-06-12T15:58:00Z">
          <w:r w:rsidRPr="00E91A19" w:rsidDel="00E91A19">
            <w:rPr>
              <w:rFonts w:ascii="Times New Roman"/>
              <w:color w:val="222222"/>
              <w:szCs w:val="21"/>
              <w:lang w:val="en-US"/>
            </w:rPr>
            <w:delText xml:space="preserve"> </w:delText>
          </w:r>
          <w:r w:rsidDel="00E91A19">
            <w:rPr>
              <w:rFonts w:ascii="Times New Roman"/>
              <w:color w:val="222222"/>
              <w:szCs w:val="21"/>
            </w:rPr>
            <w:delText>πελάτη</w:delText>
          </w:r>
          <w:r w:rsidRPr="00E91A19" w:rsidDel="00E91A19">
            <w:rPr>
              <w:rFonts w:ascii="Times New Roman"/>
              <w:color w:val="222222"/>
              <w:szCs w:val="21"/>
              <w:lang w:val="en-US"/>
              <w:rPrChange w:id="285" w:author="Dimitris Poulopoulos" w:date="2017-06-12T15:57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E91A19">
            <w:rPr>
              <w:rFonts w:ascii="Times New Roman"/>
              <w:color w:val="222222"/>
              <w:szCs w:val="21"/>
            </w:rPr>
            <w:delText>με</w:delText>
          </w:r>
          <w:r w:rsidRPr="00E91A19" w:rsidDel="00E91A19">
            <w:rPr>
              <w:rFonts w:ascii="Times New Roman"/>
              <w:color w:val="222222"/>
              <w:szCs w:val="21"/>
              <w:lang w:val="en-US"/>
              <w:rPrChange w:id="286" w:author="Dimitris Poulopoulos" w:date="2017-06-12T15:57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  <w:r w:rsidDel="00E91A19">
            <w:rPr>
              <w:rFonts w:ascii="Times New Roman"/>
              <w:color w:val="222222"/>
              <w:szCs w:val="21"/>
              <w:lang w:val="en-US"/>
            </w:rPr>
            <w:delText>RFM</w:delText>
          </w:r>
          <w:r w:rsidRPr="00E91A19" w:rsidDel="00E91A19">
            <w:rPr>
              <w:rFonts w:ascii="Times New Roman"/>
              <w:color w:val="222222"/>
              <w:szCs w:val="21"/>
              <w:lang w:val="en-US"/>
            </w:rPr>
            <w:delText xml:space="preserve"> </w:delText>
          </w:r>
          <w:r w:rsidDel="00E91A19">
            <w:rPr>
              <w:rFonts w:ascii="Times New Roman"/>
              <w:color w:val="222222"/>
              <w:szCs w:val="21"/>
            </w:rPr>
            <w:delText>κελί</w:delText>
          </w:r>
          <w:r w:rsidRPr="00E91A19" w:rsidDel="00E91A19">
            <w:rPr>
              <w:rFonts w:ascii="Times New Roman"/>
              <w:color w:val="222222"/>
              <w:szCs w:val="21"/>
              <w:lang w:val="en-US"/>
              <w:rPrChange w:id="287" w:author="Dimitris Poulopoulos" w:date="2017-06-12T15:57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</w:del>
      </w:ins>
      <w:ins w:id="288" w:author="POULOPOULOS Dimitris" w:date="2017-06-08T11:01:00Z">
        <w:del w:id="289" w:author="Dimitris Poulopoulos" w:date="2017-06-12T15:58:00Z">
          <w:r w:rsidRPr="00E91A19" w:rsidDel="00E91A19">
            <w:rPr>
              <w:rFonts w:ascii="Times New Roman"/>
              <w:color w:val="222222"/>
              <w:szCs w:val="21"/>
              <w:lang w:val="en-US"/>
              <w:rPrChange w:id="290" w:author="Dimitris Poulopoulos" w:date="2017-06-12T15:57:00Z">
                <w:rPr>
                  <w:rFonts w:ascii="Times New Roman"/>
                  <w:color w:val="222222"/>
                  <w:szCs w:val="21"/>
                </w:rPr>
              </w:rPrChange>
            </w:rPr>
            <w:delText>«</w:delText>
          </w:r>
        </w:del>
      </w:ins>
      <w:ins w:id="291" w:author="POULOPOULOS Dimitris" w:date="2017-06-08T10:58:00Z">
        <w:del w:id="292" w:author="Dimitris Poulopoulos" w:date="2017-06-12T15:58:00Z">
          <w:r w:rsidRPr="00E91A19" w:rsidDel="00E91A19">
            <w:rPr>
              <w:rFonts w:ascii="Times New Roman"/>
              <w:color w:val="222222"/>
              <w:szCs w:val="21"/>
              <w:lang w:val="en-US"/>
            </w:rPr>
            <w:delText>435</w:delText>
          </w:r>
        </w:del>
      </w:ins>
      <w:ins w:id="293" w:author="POULOPOULOS Dimitris" w:date="2017-06-08T11:01:00Z">
        <w:del w:id="294" w:author="Dimitris Poulopoulos" w:date="2017-06-12T15:58:00Z">
          <w:r w:rsidRPr="00E91A19" w:rsidDel="00E91A19">
            <w:rPr>
              <w:rFonts w:ascii="Times New Roman"/>
              <w:color w:val="222222"/>
              <w:szCs w:val="21"/>
              <w:lang w:val="en-US"/>
              <w:rPrChange w:id="295" w:author="Dimitris Poulopoulos" w:date="2017-06-12T15:57:00Z">
                <w:rPr>
                  <w:rFonts w:ascii="Times New Roman"/>
                  <w:color w:val="222222"/>
                  <w:szCs w:val="21"/>
                </w:rPr>
              </w:rPrChange>
            </w:rPr>
            <w:delText>»</w:delText>
          </w:r>
        </w:del>
      </w:ins>
      <w:ins w:id="296" w:author="POULOPOULOS Dimitris" w:date="2017-06-08T10:58:00Z">
        <w:del w:id="297" w:author="Dimitris Poulopoulos" w:date="2017-06-12T15:58:00Z">
          <w:r w:rsidRPr="00E91A19" w:rsidDel="00E91A19">
            <w:rPr>
              <w:rFonts w:ascii="Times New Roman"/>
              <w:color w:val="222222"/>
              <w:szCs w:val="21"/>
              <w:lang w:val="en-US"/>
            </w:rPr>
            <w:delText xml:space="preserve"> </w:delText>
          </w:r>
          <w:r w:rsidDel="00E91A19">
            <w:rPr>
              <w:rFonts w:ascii="Times New Roman"/>
              <w:color w:val="222222"/>
              <w:szCs w:val="21"/>
            </w:rPr>
            <w:delText>θα</w:delText>
          </w:r>
          <w:r w:rsidRPr="00E91A19" w:rsidDel="00E91A19">
            <w:rPr>
              <w:rFonts w:ascii="Times New Roman"/>
              <w:color w:val="222222"/>
              <w:szCs w:val="21"/>
              <w:lang w:val="en-US"/>
              <w:rPrChange w:id="298" w:author="Dimitris Poulopoulos" w:date="2017-06-12T15:57:00Z">
                <w:rPr>
                  <w:rFonts w:ascii="Times New Roman"/>
                  <w:color w:val="222222"/>
                  <w:szCs w:val="21"/>
                </w:rPr>
              </w:rPrChange>
            </w:rPr>
            <w:delText xml:space="preserve"> </w:delText>
          </w:r>
        </w:del>
      </w:ins>
      <w:ins w:id="299" w:author="POULOPOULOS Dimitris" w:date="2017-06-08T11:02:00Z">
        <w:del w:id="300" w:author="Dimitris Poulopoulos" w:date="2017-06-12T15:58:00Z">
          <w:r w:rsidDel="00E91A19">
            <w:rPr>
              <w:rFonts w:ascii="Times New Roman"/>
              <w:color w:val="222222"/>
              <w:szCs w:val="21"/>
            </w:rPr>
            <w:delText>ισχύει</w:delText>
          </w:r>
          <w:r w:rsidRPr="00E91A19" w:rsidDel="00E91A19">
            <w:rPr>
              <w:rFonts w:ascii="Times New Roman"/>
              <w:color w:val="222222"/>
              <w:szCs w:val="21"/>
              <w:lang w:val="en-US"/>
              <w:rPrChange w:id="301" w:author="Dimitris Poulopoulos" w:date="2017-06-12T15:57:00Z">
                <w:rPr>
                  <w:rFonts w:ascii="Times New Roman"/>
                  <w:color w:val="222222"/>
                  <w:szCs w:val="21"/>
                </w:rPr>
              </w:rPrChange>
            </w:rPr>
            <w:delText>:</w:delText>
          </w:r>
        </w:del>
      </w:ins>
      <w:ins w:id="302" w:author="POULOPOULOS Dimitris" w:date="2017-06-08T10:58:00Z">
        <w:r w:rsidRPr="00E91A19">
          <w:rPr>
            <w:rFonts w:ascii="Times New Roman"/>
            <w:color w:val="222222"/>
            <w:szCs w:val="21"/>
            <w:lang w:val="en-US"/>
            <w:rPrChange w:id="303" w:author="Dimitris Poulopoulos" w:date="2017-06-12T15:57:00Z">
              <w:rPr>
                <w:rFonts w:ascii="Times New Roman"/>
                <w:color w:val="222222"/>
                <w:szCs w:val="21"/>
              </w:rPr>
            </w:rPrChange>
          </w:rPr>
          <w:t xml:space="preserve"> </w:t>
        </w:r>
      </w:ins>
    </w:p>
    <w:p w:rsidR="008E6A03" w:rsidRPr="008E6A03" w:rsidRDefault="008E6A03">
      <w:pPr>
        <w:shd w:val="clear" w:color="auto" w:fill="FFFFFF"/>
        <w:spacing w:before="100" w:beforeAutospacing="1" w:after="24" w:line="240" w:lineRule="auto"/>
        <w:jc w:val="center"/>
        <w:rPr>
          <w:ins w:id="304" w:author="POULOPOULOS Dimitris" w:date="2017-06-08T10:31:00Z"/>
          <w:rFonts w:ascii="Times New Roman"/>
          <w:b/>
          <w:i/>
          <w:color w:val="222222"/>
          <w:szCs w:val="21"/>
          <w:rPrChange w:id="305" w:author="POULOPOULOS Dimitris" w:date="2017-06-08T11:02:00Z">
            <w:rPr>
              <w:ins w:id="306" w:author="POULOPOULOS Dimitris" w:date="2017-06-08T10:31:00Z"/>
              <w:rFonts w:ascii="Times New Roman"/>
              <w:i/>
              <w:iCs/>
              <w:color w:val="222222"/>
              <w:szCs w:val="21"/>
              <w:lang w:val="en-US"/>
            </w:rPr>
          </w:rPrChange>
        </w:rPr>
        <w:pPrChange w:id="307" w:author="POULOPOULOS Dimitris" w:date="2017-06-08T11:02:00Z">
          <w:pPr>
            <w:spacing w:after="0"/>
            <w:jc w:val="both"/>
          </w:pPr>
        </w:pPrChange>
      </w:pPr>
      <m:oMathPara>
        <m:oMath>
          <m:r>
            <w:ins w:id="308" w:author="POULOPOULOS Dimitris" w:date="2017-06-08T10:58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rPrChange w:id="309" w:author="POULOPOULOS Dimitris" w:date="2017-06-08T11:02:00Z">
                  <w:rPr>
                    <w:rFonts w:ascii="Cambria Math" w:hAnsi="Cambria Math"/>
                    <w:color w:val="222222"/>
                    <w:szCs w:val="21"/>
                  </w:rPr>
                </w:rPrChange>
              </w:rPr>
              <m:t>RF</m:t>
            </w:ins>
          </m:r>
          <m:sSub>
            <m:sSubPr>
              <m:ctrlPr>
                <w:ins w:id="310" w:author="POULOPOULOS Dimitris" w:date="2017-06-08T10:58:00Z">
                  <w:rPr>
                    <w:rFonts w:ascii="Cambria Math" w:hAnsi="Cambria Math"/>
                    <w:b/>
                    <w:i/>
                    <w:color w:val="222222"/>
                    <w:szCs w:val="21"/>
                  </w:rPr>
                </w:ins>
              </m:ctrlPr>
            </m:sSubPr>
            <m:e>
              <m:r>
                <w:ins w:id="311" w:author="POULOPOULOS Dimitris" w:date="2017-06-08T10:58:00Z">
                  <m:rPr>
                    <m:sty m:val="bi"/>
                  </m:rPr>
                  <w:rPr>
                    <w:rFonts w:ascii="Cambria Math" w:hAnsi="Cambria Math"/>
                    <w:color w:val="222222"/>
                    <w:szCs w:val="21"/>
                    <w:rPrChange w:id="312" w:author="POULOPOULOS Dimitris" w:date="2017-06-08T11:02:00Z">
                      <w:rPr>
                        <w:rFonts w:ascii="Cambria Math" w:hAnsi="Cambria Math"/>
                        <w:color w:val="222222"/>
                        <w:szCs w:val="21"/>
                      </w:rPr>
                    </w:rPrChange>
                  </w:rPr>
                  <m:t>M</m:t>
                </w:ins>
              </m:r>
            </m:e>
            <m:sub>
              <m:r>
                <w:ins w:id="313" w:author="POULOPOULOS Dimitris" w:date="2017-06-08T10:58:00Z">
                  <m:rPr>
                    <m:sty m:val="bi"/>
                  </m:rPr>
                  <w:rPr>
                    <w:rFonts w:ascii="Cambria Math" w:hAnsi="Cambria Math"/>
                    <w:color w:val="222222"/>
                    <w:szCs w:val="21"/>
                    <w:rPrChange w:id="314" w:author="POULOPOULOS Dimitris" w:date="2017-06-08T11:02:00Z">
                      <w:rPr>
                        <w:rFonts w:ascii="Cambria Math" w:hAnsi="Cambria Math"/>
                        <w:color w:val="222222"/>
                        <w:szCs w:val="21"/>
                      </w:rPr>
                    </w:rPrChange>
                  </w:rPr>
                  <m:t>score</m:t>
                </w:ins>
              </m:r>
            </m:sub>
          </m:sSub>
          <m:r>
            <w:ins w:id="315" w:author="POULOPOULOS Dimitris" w:date="2017-06-08T10:58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rPrChange w:id="316" w:author="POULOPOULOS Dimitris" w:date="2017-06-08T11:02:00Z">
                  <w:rPr>
                    <w:rFonts w:ascii="Cambria Math" w:hAnsi="Cambria Math"/>
                    <w:color w:val="222222"/>
                    <w:szCs w:val="21"/>
                  </w:rPr>
                </w:rPrChange>
              </w:rPr>
              <m:t>= 0.2×4+0.3×3+0.5×</m:t>
            </w:ins>
          </m:r>
          <m:r>
            <w:ins w:id="317" w:author="POULOPOULOS Dimitris" w:date="2017-06-08T10:59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rPrChange w:id="318" w:author="POULOPOULOS Dimitris" w:date="2017-06-08T11:02:00Z">
                  <w:rPr>
                    <w:rFonts w:ascii="Cambria Math" w:hAnsi="Cambria Math"/>
                    <w:color w:val="222222"/>
                    <w:szCs w:val="21"/>
                  </w:rPr>
                </w:rPrChange>
              </w:rPr>
              <m:t>5</m:t>
            </w:ins>
          </m:r>
          <m:r>
            <w:ins w:id="319" w:author="POULOPOULOS Dimitris" w:date="2017-06-08T11:01:00Z">
              <m:rPr>
                <m:sty m:val="bi"/>
              </m:rPr>
              <w:rPr>
                <w:rFonts w:ascii="Cambria Math" w:hAnsi="Cambria Math"/>
                <w:color w:val="222222"/>
                <w:szCs w:val="21"/>
                <w:rPrChange w:id="320" w:author="POULOPOULOS Dimitris" w:date="2017-06-08T11:02:00Z">
                  <w:rPr>
                    <w:rFonts w:ascii="Cambria Math" w:hAnsi="Cambria Math"/>
                    <w:color w:val="222222"/>
                    <w:szCs w:val="21"/>
                  </w:rPr>
                </w:rPrChange>
              </w:rPr>
              <m:t>=4.2</m:t>
            </w:ins>
          </m:r>
        </m:oMath>
      </m:oMathPara>
    </w:p>
    <w:p w:rsidR="00877594" w:rsidRDefault="00877594" w:rsidP="00FB28A8">
      <w:pPr>
        <w:spacing w:after="0"/>
        <w:jc w:val="both"/>
        <w:rPr>
          <w:ins w:id="321" w:author="Dimitris Poulopoulos" w:date="2017-06-12T15:58:00Z"/>
          <w:rFonts w:ascii="Times New Roman"/>
          <w:iCs/>
          <w:color w:val="222222"/>
          <w:szCs w:val="21"/>
        </w:rPr>
      </w:pPr>
    </w:p>
    <w:p w:rsidR="00E91A19" w:rsidRPr="00E91A19" w:rsidRDefault="00E91A19" w:rsidP="00FB28A8">
      <w:pPr>
        <w:spacing w:after="0"/>
        <w:jc w:val="both"/>
        <w:rPr>
          <w:ins w:id="322" w:author="POULOPOULOS Dimitris" w:date="2017-06-08T11:02:00Z"/>
          <w:rFonts w:ascii="Times New Roman"/>
          <w:iCs/>
          <w:color w:val="222222"/>
          <w:szCs w:val="21"/>
          <w:lang w:val="en-US"/>
          <w:rPrChange w:id="323" w:author="Dimitris Poulopoulos" w:date="2017-06-12T15:59:00Z">
            <w:rPr>
              <w:ins w:id="324" w:author="POULOPOULOS Dimitris" w:date="2017-06-08T11:02:00Z"/>
              <w:rFonts w:ascii="Times New Roman"/>
              <w:iCs/>
              <w:color w:val="222222"/>
              <w:szCs w:val="21"/>
            </w:rPr>
          </w:rPrChange>
        </w:rPr>
      </w:pPr>
      <w:ins w:id="325" w:author="Dimitris Poulopoulos" w:date="2017-06-12T16:01:00Z">
        <w:r>
          <w:rPr>
            <w:rFonts w:ascii="Times New Roman"/>
            <w:iCs/>
            <w:color w:val="222222"/>
            <w:szCs w:val="21"/>
            <w:lang w:val="en-US"/>
          </w:rPr>
          <w:t>Next</w:t>
        </w:r>
      </w:ins>
      <w:ins w:id="326" w:author="Dimitris Poulopoulos" w:date="2017-06-12T15:58:00Z">
        <w:r>
          <w:rPr>
            <w:rFonts w:ascii="Times New Roman"/>
            <w:iCs/>
            <w:color w:val="222222"/>
            <w:szCs w:val="21"/>
            <w:lang w:val="en-US"/>
          </w:rPr>
          <w:t xml:space="preserve">, given that the customers are sorted using the formula above, you should segment the customers into six classes: </w:t>
        </w:r>
      </w:ins>
      <w:ins w:id="327" w:author="Dimitris Poulopoulos" w:date="2017-06-12T15:59:00Z">
        <w:r>
          <w:rPr>
            <w:b/>
            <w:lang w:val="en-US"/>
          </w:rPr>
          <w:t>STAR</w:t>
        </w:r>
        <w:r w:rsidRPr="00E91A19">
          <w:rPr>
            <w:b/>
            <w:lang w:val="en-US"/>
            <w:rPrChange w:id="328" w:author="Dimitris Poulopoulos" w:date="2017-06-12T15:59:00Z">
              <w:rPr>
                <w:b/>
              </w:rPr>
            </w:rPrChange>
          </w:rPr>
          <w:t xml:space="preserve">, </w:t>
        </w:r>
        <w:r>
          <w:rPr>
            <w:b/>
            <w:lang w:val="en-US"/>
          </w:rPr>
          <w:t>GOLD</w:t>
        </w:r>
        <w:r w:rsidRPr="00E91A19">
          <w:rPr>
            <w:b/>
            <w:lang w:val="en-US"/>
            <w:rPrChange w:id="329" w:author="Dimitris Poulopoulos" w:date="2017-06-12T15:59:00Z">
              <w:rPr>
                <w:b/>
              </w:rPr>
            </w:rPrChange>
          </w:rPr>
          <w:t xml:space="preserve">, </w:t>
        </w:r>
        <w:r>
          <w:rPr>
            <w:b/>
            <w:lang w:val="en-US"/>
          </w:rPr>
          <w:t>SILVER</w:t>
        </w:r>
        <w:r w:rsidRPr="00E91A19">
          <w:rPr>
            <w:b/>
            <w:lang w:val="en-US"/>
            <w:rPrChange w:id="330" w:author="Dimitris Poulopoulos" w:date="2017-06-12T15:59:00Z">
              <w:rPr>
                <w:b/>
              </w:rPr>
            </w:rPrChange>
          </w:rPr>
          <w:t xml:space="preserve">, </w:t>
        </w:r>
        <w:r>
          <w:rPr>
            <w:b/>
            <w:lang w:val="en-US"/>
          </w:rPr>
          <w:t>BRONZE</w:t>
        </w:r>
        <w:r w:rsidRPr="00E91A19">
          <w:rPr>
            <w:b/>
            <w:lang w:val="en-US"/>
            <w:rPrChange w:id="331" w:author="Dimitris Poulopoulos" w:date="2017-06-12T15:59:00Z">
              <w:rPr>
                <w:b/>
              </w:rPr>
            </w:rPrChange>
          </w:rPr>
          <w:t xml:space="preserve">, </w:t>
        </w:r>
        <w:r>
          <w:rPr>
            <w:b/>
            <w:lang w:val="en-US"/>
          </w:rPr>
          <w:t>YELLOW</w:t>
        </w:r>
        <w:r w:rsidRPr="00E91A19">
          <w:rPr>
            <w:b/>
            <w:lang w:val="en-US"/>
            <w:rPrChange w:id="332" w:author="Dimitris Poulopoulos" w:date="2017-06-12T15:59:00Z">
              <w:rPr>
                <w:b/>
              </w:rPr>
            </w:rPrChange>
          </w:rPr>
          <w:t xml:space="preserve">, </w:t>
        </w:r>
        <w:r>
          <w:rPr>
            <w:b/>
            <w:lang w:val="en-US"/>
          </w:rPr>
          <w:t xml:space="preserve">WHITE. </w:t>
        </w:r>
        <w:r>
          <w:rPr>
            <w:lang w:val="en-US"/>
          </w:rPr>
          <w:t xml:space="preserve">The STAR class should consist of the best and most loyal customers, while the weaker ones should fall into the WHITE category. </w:t>
        </w:r>
      </w:ins>
      <w:ins w:id="333" w:author="Dimitris Poulopoulos" w:date="2017-06-12T16:00:00Z">
        <w:r>
          <w:rPr>
            <w:lang w:val="en-US"/>
          </w:rPr>
          <w:t>To achieve this, you should use the following percentages:</w:t>
        </w:r>
      </w:ins>
    </w:p>
    <w:p w:rsidR="008E6A03" w:rsidRPr="005E780C" w:rsidDel="00E91A19" w:rsidRDefault="008E6A03">
      <w:pPr>
        <w:spacing w:after="0"/>
        <w:jc w:val="both"/>
        <w:rPr>
          <w:ins w:id="334" w:author="POULOPOULOS Dimitris" w:date="2017-06-08T11:05:00Z"/>
          <w:del w:id="335" w:author="Dimitris Poulopoulos" w:date="2017-06-12T16:00:00Z"/>
          <w:lang w:val="en-US"/>
          <w:rPrChange w:id="336" w:author="KEFALINOS Agis" w:date="2017-06-13T17:11:00Z">
            <w:rPr>
              <w:ins w:id="337" w:author="POULOPOULOS Dimitris" w:date="2017-06-08T11:05:00Z"/>
              <w:del w:id="338" w:author="Dimitris Poulopoulos" w:date="2017-06-12T16:00:00Z"/>
            </w:rPr>
          </w:rPrChange>
        </w:rPr>
      </w:pPr>
      <w:ins w:id="339" w:author="POULOPOULOS Dimitris" w:date="2017-06-08T11:02:00Z">
        <w:del w:id="340" w:author="Dimitris Poulopoulos" w:date="2017-06-12T16:00:00Z">
          <w:r w:rsidDel="00E91A19">
            <w:rPr>
              <w:rFonts w:ascii="Times New Roman"/>
              <w:iCs/>
              <w:color w:val="222222"/>
              <w:szCs w:val="21"/>
            </w:rPr>
            <w:delText>Τ</w:delText>
          </w:r>
        </w:del>
      </w:ins>
      <w:ins w:id="341" w:author="POULOPOULOS Dimitris" w:date="2017-06-08T11:03:00Z">
        <w:del w:id="342" w:author="Dimitris Poulopoulos" w:date="2017-06-12T16:00:00Z">
          <w:r w:rsidDel="00E91A19">
            <w:rPr>
              <w:rFonts w:ascii="Times New Roman"/>
              <w:iCs/>
              <w:color w:val="222222"/>
              <w:szCs w:val="21"/>
            </w:rPr>
            <w:delText>έλος</w:delText>
          </w:r>
          <w:r w:rsidRPr="005E780C" w:rsidDel="00E91A19">
            <w:rPr>
              <w:rFonts w:ascii="Times New Roman"/>
              <w:iCs/>
              <w:color w:val="222222"/>
              <w:szCs w:val="21"/>
              <w:lang w:val="en-US"/>
              <w:rPrChange w:id="343" w:author="KEFALINOS Agis" w:date="2017-06-13T17:11:00Z">
                <w:rPr>
                  <w:rFonts w:ascii="Times New Roman"/>
                  <w:iCs/>
                  <w:color w:val="222222"/>
                  <w:szCs w:val="21"/>
                </w:rPr>
              </w:rPrChange>
            </w:rPr>
            <w:delText xml:space="preserve">, </w:delText>
          </w:r>
          <w:r w:rsidDel="00E91A19">
            <w:rPr>
              <w:rFonts w:ascii="Times New Roman"/>
              <w:iCs/>
              <w:color w:val="222222"/>
              <w:szCs w:val="21"/>
            </w:rPr>
            <w:delText>αφού</w:delText>
          </w:r>
          <w:r w:rsidRPr="005E780C" w:rsidDel="00E91A19">
            <w:rPr>
              <w:rFonts w:ascii="Times New Roman"/>
              <w:iCs/>
              <w:color w:val="222222"/>
              <w:szCs w:val="21"/>
              <w:lang w:val="en-US"/>
              <w:rPrChange w:id="344" w:author="KEFALINOS Agis" w:date="2017-06-13T17:11:00Z">
                <w:rPr>
                  <w:rFonts w:ascii="Times New Roman"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Del="00E91A19">
            <w:rPr>
              <w:rFonts w:ascii="Times New Roman"/>
              <w:iCs/>
              <w:color w:val="222222"/>
              <w:szCs w:val="21"/>
            </w:rPr>
            <w:delText>οι</w:delText>
          </w:r>
          <w:r w:rsidRPr="005E780C" w:rsidDel="00E91A19">
            <w:rPr>
              <w:rFonts w:ascii="Times New Roman"/>
              <w:iCs/>
              <w:color w:val="222222"/>
              <w:szCs w:val="21"/>
              <w:lang w:val="en-US"/>
              <w:rPrChange w:id="345" w:author="KEFALINOS Agis" w:date="2017-06-13T17:11:00Z">
                <w:rPr>
                  <w:rFonts w:ascii="Times New Roman"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Del="00E91A19">
            <w:rPr>
              <w:rFonts w:ascii="Times New Roman"/>
              <w:iCs/>
              <w:color w:val="222222"/>
              <w:szCs w:val="21"/>
            </w:rPr>
            <w:delText>πελάτες</w:delText>
          </w:r>
          <w:r w:rsidRPr="005E780C" w:rsidDel="00E91A19">
            <w:rPr>
              <w:rFonts w:ascii="Times New Roman"/>
              <w:iCs/>
              <w:color w:val="222222"/>
              <w:szCs w:val="21"/>
              <w:lang w:val="en-US"/>
              <w:rPrChange w:id="346" w:author="KEFALINOS Agis" w:date="2017-06-13T17:11:00Z">
                <w:rPr>
                  <w:rFonts w:ascii="Times New Roman"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Del="00E91A19">
            <w:rPr>
              <w:rFonts w:ascii="Times New Roman"/>
              <w:iCs/>
              <w:color w:val="222222"/>
              <w:szCs w:val="21"/>
            </w:rPr>
            <w:delText>ταξινομηθού</w:delText>
          </w:r>
          <w:r w:rsidR="00C778D8" w:rsidDel="00E91A19">
            <w:rPr>
              <w:rFonts w:ascii="Times New Roman"/>
              <w:iCs/>
              <w:color w:val="222222"/>
              <w:szCs w:val="21"/>
            </w:rPr>
            <w:delText>ν</w:delText>
          </w:r>
          <w:r w:rsidR="00C778D8" w:rsidRPr="005E780C" w:rsidDel="00E91A19">
            <w:rPr>
              <w:rFonts w:ascii="Times New Roman"/>
              <w:iCs/>
              <w:color w:val="222222"/>
              <w:szCs w:val="21"/>
              <w:lang w:val="en-US"/>
              <w:rPrChange w:id="347" w:author="KEFALINOS Agis" w:date="2017-06-13T17:11:00Z">
                <w:rPr>
                  <w:rFonts w:ascii="Times New Roman"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C778D8" w:rsidDel="00E91A19">
            <w:rPr>
              <w:rFonts w:ascii="Times New Roman"/>
              <w:iCs/>
              <w:color w:val="222222"/>
              <w:szCs w:val="21"/>
            </w:rPr>
            <w:delText>με</w:delText>
          </w:r>
          <w:r w:rsidR="00C778D8" w:rsidRPr="005E780C" w:rsidDel="00E91A19">
            <w:rPr>
              <w:rFonts w:ascii="Times New Roman"/>
              <w:iCs/>
              <w:color w:val="222222"/>
              <w:szCs w:val="21"/>
              <w:lang w:val="en-US"/>
              <w:rPrChange w:id="348" w:author="KEFALINOS Agis" w:date="2017-06-13T17:11:00Z">
                <w:rPr>
                  <w:rFonts w:ascii="Times New Roman"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C778D8" w:rsidDel="00E91A19">
            <w:rPr>
              <w:rFonts w:ascii="Times New Roman"/>
              <w:iCs/>
              <w:color w:val="222222"/>
              <w:szCs w:val="21"/>
            </w:rPr>
            <w:delText>βάση</w:delText>
          </w:r>
          <w:r w:rsidR="00C778D8" w:rsidRPr="005E780C" w:rsidDel="00E91A19">
            <w:rPr>
              <w:rFonts w:ascii="Times New Roman"/>
              <w:iCs/>
              <w:color w:val="222222"/>
              <w:szCs w:val="21"/>
              <w:lang w:val="en-US"/>
              <w:rPrChange w:id="349" w:author="KEFALINOS Agis" w:date="2017-06-13T17:11:00Z">
                <w:rPr>
                  <w:rFonts w:ascii="Times New Roman"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C778D8" w:rsidDel="00E91A19">
            <w:rPr>
              <w:rFonts w:ascii="Times New Roman"/>
              <w:iCs/>
              <w:color w:val="222222"/>
              <w:szCs w:val="21"/>
            </w:rPr>
            <w:delText>την</w:delText>
          </w:r>
          <w:r w:rsidR="00C778D8" w:rsidRPr="005E780C" w:rsidDel="00E91A19">
            <w:rPr>
              <w:rFonts w:ascii="Times New Roman"/>
              <w:iCs/>
              <w:color w:val="222222"/>
              <w:szCs w:val="21"/>
              <w:lang w:val="en-US"/>
              <w:rPrChange w:id="350" w:author="KEFALINOS Agis" w:date="2017-06-13T17:11:00Z">
                <w:rPr>
                  <w:rFonts w:ascii="Times New Roman"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C778D8" w:rsidDel="00E91A19">
            <w:rPr>
              <w:rFonts w:ascii="Times New Roman"/>
              <w:iCs/>
              <w:color w:val="222222"/>
              <w:szCs w:val="21"/>
            </w:rPr>
            <w:delText>παραπάνω</w:delText>
          </w:r>
          <w:r w:rsidR="00C778D8" w:rsidRPr="005E780C" w:rsidDel="00E91A19">
            <w:rPr>
              <w:rFonts w:ascii="Times New Roman"/>
              <w:iCs/>
              <w:color w:val="222222"/>
              <w:szCs w:val="21"/>
              <w:lang w:val="en-US"/>
              <w:rPrChange w:id="351" w:author="KEFALINOS Agis" w:date="2017-06-13T17:11:00Z">
                <w:rPr>
                  <w:rFonts w:ascii="Times New Roman"/>
                  <w:iCs/>
                  <w:color w:val="222222"/>
                  <w:szCs w:val="21"/>
                </w:rPr>
              </w:rPrChange>
            </w:rPr>
            <w:delText xml:space="preserve"> </w:delText>
          </w:r>
          <w:r w:rsidR="00C778D8" w:rsidDel="00E91A19">
            <w:rPr>
              <w:rFonts w:ascii="Times New Roman"/>
              <w:iCs/>
              <w:color w:val="222222"/>
              <w:szCs w:val="21"/>
            </w:rPr>
            <w:delText>σχέση</w:delText>
          </w:r>
        </w:del>
      </w:ins>
      <w:del w:id="352" w:author="Dimitris Poulopoulos" w:date="2017-06-12T16:00:00Z">
        <w:r w:rsidR="00FB28A8" w:rsidDel="00E91A19">
          <w:delText>Συγκεκριμένα</w:delText>
        </w:r>
        <w:r w:rsidR="00FB28A8" w:rsidRPr="005E780C" w:rsidDel="00E91A19">
          <w:rPr>
            <w:lang w:val="en-US"/>
            <w:rPrChange w:id="353" w:author="KEFALINOS Agis" w:date="2017-06-13T17:11:00Z">
              <w:rPr/>
            </w:rPrChange>
          </w:rPr>
          <w:delText xml:space="preserve">, </w:delText>
        </w:r>
        <w:r w:rsidR="00FB28A8" w:rsidDel="00E91A19">
          <w:delText>καλείστε</w:delText>
        </w:r>
        <w:r w:rsidR="00FB28A8" w:rsidRPr="005E780C" w:rsidDel="00E91A19">
          <w:rPr>
            <w:lang w:val="en-US"/>
            <w:rPrChange w:id="354" w:author="KEFALINOS Agis" w:date="2017-06-13T17:11:00Z">
              <w:rPr/>
            </w:rPrChange>
          </w:rPr>
          <w:delText xml:space="preserve"> </w:delText>
        </w:r>
        <w:r w:rsidR="00FB28A8" w:rsidDel="00E91A19">
          <w:delText>να</w:delText>
        </w:r>
        <w:r w:rsidR="00FB28A8" w:rsidRPr="005E780C" w:rsidDel="00E91A19">
          <w:rPr>
            <w:lang w:val="en-US"/>
            <w:rPrChange w:id="355" w:author="KEFALINOS Agis" w:date="2017-06-13T17:11:00Z">
              <w:rPr/>
            </w:rPrChange>
          </w:rPr>
          <w:delText xml:space="preserve"> </w:delText>
        </w:r>
        <w:r w:rsidR="00FB28A8" w:rsidDel="00E91A19">
          <w:delText>αναγνωρίσετε</w:delText>
        </w:r>
        <w:r w:rsidR="00FB28A8" w:rsidRPr="005E780C" w:rsidDel="00E91A19">
          <w:rPr>
            <w:lang w:val="en-US"/>
            <w:rPrChange w:id="356" w:author="KEFALINOS Agis" w:date="2017-06-13T17:11:00Z">
              <w:rPr/>
            </w:rPrChange>
          </w:rPr>
          <w:delText xml:space="preserve"> </w:delText>
        </w:r>
        <w:r w:rsidR="00FB28A8" w:rsidDel="00E91A19">
          <w:delText>τους</w:delText>
        </w:r>
        <w:r w:rsidR="00FB28A8" w:rsidRPr="005E780C" w:rsidDel="00E91A19">
          <w:rPr>
            <w:lang w:val="en-US"/>
            <w:rPrChange w:id="357" w:author="KEFALINOS Agis" w:date="2017-06-13T17:11:00Z">
              <w:rPr/>
            </w:rPrChange>
          </w:rPr>
          <w:delText xml:space="preserve"> </w:delText>
        </w:r>
        <w:r w:rsidR="00FB28A8" w:rsidDel="00E91A19">
          <w:delText>τύπους</w:delText>
        </w:r>
        <w:r w:rsidR="00FB28A8" w:rsidRPr="005E780C" w:rsidDel="00E91A19">
          <w:rPr>
            <w:lang w:val="en-US"/>
            <w:rPrChange w:id="358" w:author="KEFALINOS Agis" w:date="2017-06-13T17:11:00Z">
              <w:rPr/>
            </w:rPrChange>
          </w:rPr>
          <w:delText xml:space="preserve"> </w:delText>
        </w:r>
      </w:del>
      <w:ins w:id="359" w:author="POULOPOULOS Dimitris" w:date="2017-06-08T10:46:00Z">
        <w:del w:id="360" w:author="Dimitris Poulopoulos" w:date="2017-06-12T16:00:00Z">
          <w:r w:rsidR="00877594" w:rsidDel="00E91A19">
            <w:delText>ις</w:delText>
          </w:r>
          <w:r w:rsidR="00877594" w:rsidRPr="005E780C" w:rsidDel="00E91A19">
            <w:rPr>
              <w:lang w:val="en-US"/>
              <w:rPrChange w:id="361" w:author="KEFALINOS Agis" w:date="2017-06-13T17:11:00Z">
                <w:rPr/>
              </w:rPrChange>
            </w:rPr>
            <w:delText xml:space="preserve"> </w:delText>
          </w:r>
          <w:r w:rsidR="00877594" w:rsidDel="00E91A19">
            <w:delText>κατηγορίες</w:delText>
          </w:r>
          <w:r w:rsidR="00877594" w:rsidRPr="005E780C" w:rsidDel="00E91A19">
            <w:rPr>
              <w:lang w:val="en-US"/>
              <w:rPrChange w:id="362" w:author="KEFALINOS Agis" w:date="2017-06-13T17:11:00Z">
                <w:rPr/>
              </w:rPrChange>
            </w:rPr>
            <w:delText xml:space="preserve"> </w:delText>
          </w:r>
        </w:del>
      </w:ins>
      <w:del w:id="363" w:author="Dimitris Poulopoulos" w:date="2017-06-12T16:00:00Z">
        <w:r w:rsidR="00FB28A8" w:rsidDel="00E91A19">
          <w:delText>των</w:delText>
        </w:r>
        <w:r w:rsidR="00FB28A8" w:rsidRPr="005E780C" w:rsidDel="00E91A19">
          <w:rPr>
            <w:lang w:val="en-US"/>
            <w:rPrChange w:id="364" w:author="KEFALINOS Agis" w:date="2017-06-13T17:11:00Z">
              <w:rPr/>
            </w:rPrChange>
          </w:rPr>
          <w:delText xml:space="preserve"> </w:delText>
        </w:r>
        <w:r w:rsidR="00FB28A8" w:rsidDel="00E91A19">
          <w:delText>πελατών</w:delText>
        </w:r>
        <w:r w:rsidR="00FB28A8" w:rsidRPr="005E780C" w:rsidDel="00E91A19">
          <w:rPr>
            <w:lang w:val="en-US"/>
            <w:rPrChange w:id="365" w:author="KEFALINOS Agis" w:date="2017-06-13T17:11:00Z">
              <w:rPr/>
            </w:rPrChange>
          </w:rPr>
          <w:delText xml:space="preserve"> </w:delText>
        </w:r>
        <w:r w:rsidR="00FB28A8" w:rsidDel="00E91A19">
          <w:delText>και</w:delText>
        </w:r>
        <w:r w:rsidR="00FB28A8" w:rsidRPr="005E780C" w:rsidDel="00E91A19">
          <w:rPr>
            <w:lang w:val="en-US"/>
            <w:rPrChange w:id="366" w:author="KEFALINOS Agis" w:date="2017-06-13T17:11:00Z">
              <w:rPr/>
            </w:rPrChange>
          </w:rPr>
          <w:delText xml:space="preserve"> </w:delText>
        </w:r>
        <w:r w:rsidR="00FB28A8" w:rsidDel="00E91A19">
          <w:delText>να</w:delText>
        </w:r>
        <w:r w:rsidR="00FB28A8" w:rsidRPr="005E780C" w:rsidDel="00E91A19">
          <w:rPr>
            <w:lang w:val="en-US"/>
            <w:rPrChange w:id="367" w:author="KEFALINOS Agis" w:date="2017-06-13T17:11:00Z">
              <w:rPr/>
            </w:rPrChange>
          </w:rPr>
          <w:delText xml:space="preserve"> </w:delText>
        </w:r>
        <w:r w:rsidR="00FB28A8" w:rsidDel="00E91A19">
          <w:delText>τους</w:delText>
        </w:r>
        <w:r w:rsidR="00FB28A8" w:rsidRPr="005E780C" w:rsidDel="00E91A19">
          <w:rPr>
            <w:lang w:val="en-US"/>
            <w:rPrChange w:id="368" w:author="KEFALINOS Agis" w:date="2017-06-13T17:11:00Z">
              <w:rPr/>
            </w:rPrChange>
          </w:rPr>
          <w:delText xml:space="preserve"> </w:delText>
        </w:r>
        <w:r w:rsidR="00FB28A8" w:rsidDel="00E91A19">
          <w:delText>χωρίσετε</w:delText>
        </w:r>
        <w:r w:rsidR="00FB28A8" w:rsidRPr="005E780C" w:rsidDel="00E91A19">
          <w:rPr>
            <w:lang w:val="en-US"/>
            <w:rPrChange w:id="369" w:author="KEFALINOS Agis" w:date="2017-06-13T17:11:00Z">
              <w:rPr/>
            </w:rPrChange>
          </w:rPr>
          <w:delText xml:space="preserve"> </w:delText>
        </w:r>
        <w:r w:rsidR="00FB28A8" w:rsidDel="00E91A19">
          <w:delText>σε</w:delText>
        </w:r>
        <w:r w:rsidR="00FB28A8" w:rsidRPr="005E780C" w:rsidDel="00E91A19">
          <w:rPr>
            <w:lang w:val="en-US"/>
            <w:rPrChange w:id="370" w:author="KEFALINOS Agis" w:date="2017-06-13T17:11:00Z">
              <w:rPr/>
            </w:rPrChange>
          </w:rPr>
          <w:delText xml:space="preserve"> </w:delText>
        </w:r>
        <w:r w:rsidR="00FB28A8" w:rsidDel="00E91A19">
          <w:rPr>
            <w:b/>
            <w:lang w:val="en-US"/>
          </w:rPr>
          <w:delText>STAR</w:delText>
        </w:r>
        <w:r w:rsidR="00FB28A8" w:rsidRPr="005E780C" w:rsidDel="00E91A19">
          <w:rPr>
            <w:b/>
            <w:lang w:val="en-US"/>
            <w:rPrChange w:id="371" w:author="KEFALINOS Agis" w:date="2017-06-13T17:11:00Z">
              <w:rPr>
                <w:b/>
              </w:rPr>
            </w:rPrChange>
          </w:rPr>
          <w:delText xml:space="preserve">, </w:delText>
        </w:r>
        <w:r w:rsidR="00FB28A8" w:rsidDel="00E91A19">
          <w:rPr>
            <w:b/>
            <w:lang w:val="en-US"/>
          </w:rPr>
          <w:delText>GOLD</w:delText>
        </w:r>
        <w:r w:rsidR="00FB28A8" w:rsidRPr="005E780C" w:rsidDel="00E91A19">
          <w:rPr>
            <w:b/>
            <w:lang w:val="en-US"/>
            <w:rPrChange w:id="372" w:author="KEFALINOS Agis" w:date="2017-06-13T17:11:00Z">
              <w:rPr>
                <w:b/>
              </w:rPr>
            </w:rPrChange>
          </w:rPr>
          <w:delText xml:space="preserve">, </w:delText>
        </w:r>
        <w:r w:rsidR="00FB28A8" w:rsidDel="00E91A19">
          <w:rPr>
            <w:b/>
            <w:lang w:val="en-US"/>
          </w:rPr>
          <w:delText>SILVER</w:delText>
        </w:r>
        <w:r w:rsidR="00FB28A8" w:rsidRPr="005E780C" w:rsidDel="00E91A19">
          <w:rPr>
            <w:b/>
            <w:lang w:val="en-US"/>
            <w:rPrChange w:id="373" w:author="KEFALINOS Agis" w:date="2017-06-13T17:11:00Z">
              <w:rPr>
                <w:b/>
              </w:rPr>
            </w:rPrChange>
          </w:rPr>
          <w:delText xml:space="preserve">, </w:delText>
        </w:r>
        <w:r w:rsidR="00FB28A8" w:rsidDel="00E91A19">
          <w:rPr>
            <w:b/>
            <w:lang w:val="en-US"/>
          </w:rPr>
          <w:delText>BRONZE</w:delText>
        </w:r>
        <w:r w:rsidR="00FB28A8" w:rsidRPr="005E780C" w:rsidDel="00E91A19">
          <w:rPr>
            <w:b/>
            <w:lang w:val="en-US"/>
            <w:rPrChange w:id="374" w:author="KEFALINOS Agis" w:date="2017-06-13T17:11:00Z">
              <w:rPr>
                <w:b/>
              </w:rPr>
            </w:rPrChange>
          </w:rPr>
          <w:delText xml:space="preserve">, </w:delText>
        </w:r>
        <w:r w:rsidR="00FB28A8" w:rsidDel="00E91A19">
          <w:rPr>
            <w:b/>
            <w:lang w:val="en-US"/>
          </w:rPr>
          <w:delText>YELLOW</w:delText>
        </w:r>
        <w:r w:rsidR="00FB28A8" w:rsidRPr="005E780C" w:rsidDel="00E91A19">
          <w:rPr>
            <w:b/>
            <w:lang w:val="en-US"/>
            <w:rPrChange w:id="375" w:author="KEFALINOS Agis" w:date="2017-06-13T17:11:00Z">
              <w:rPr>
                <w:b/>
              </w:rPr>
            </w:rPrChange>
          </w:rPr>
          <w:delText xml:space="preserve">, </w:delText>
        </w:r>
        <w:r w:rsidR="00FB28A8" w:rsidDel="00E91A19">
          <w:rPr>
            <w:b/>
            <w:lang w:val="en-US"/>
          </w:rPr>
          <w:delText>WHITE</w:delText>
        </w:r>
        <w:r w:rsidR="00FB28A8" w:rsidRPr="005E780C" w:rsidDel="00E91A19">
          <w:rPr>
            <w:b/>
            <w:lang w:val="en-US"/>
            <w:rPrChange w:id="376" w:author="KEFALINOS Agis" w:date="2017-06-13T17:11:00Z">
              <w:rPr>
                <w:b/>
              </w:rPr>
            </w:rPrChange>
          </w:rPr>
          <w:delText xml:space="preserve">, </w:delText>
        </w:r>
        <w:r w:rsidR="00FB28A8" w:rsidDel="00E91A19">
          <w:delText>με</w:delText>
        </w:r>
        <w:r w:rsidR="00FB28A8" w:rsidRPr="005E780C" w:rsidDel="00E91A19">
          <w:rPr>
            <w:lang w:val="en-US"/>
            <w:rPrChange w:id="377" w:author="KEFALINOS Agis" w:date="2017-06-13T17:11:00Z">
              <w:rPr/>
            </w:rPrChange>
          </w:rPr>
          <w:delText xml:space="preserve"> </w:delText>
        </w:r>
        <w:r w:rsidR="00FB28A8" w:rsidDel="00E91A19">
          <w:delText>το</w:delText>
        </w:r>
        <w:r w:rsidR="00FB28A8" w:rsidRPr="005E780C" w:rsidDel="00E91A19">
          <w:rPr>
            <w:lang w:val="en-US"/>
            <w:rPrChange w:id="378" w:author="KEFALINOS Agis" w:date="2017-06-13T17:11:00Z">
              <w:rPr/>
            </w:rPrChange>
          </w:rPr>
          <w:delText xml:space="preserve"> </w:delText>
        </w:r>
        <w:r w:rsidR="00FB28A8" w:rsidDel="00E91A19">
          <w:delText>τμήμα</w:delText>
        </w:r>
        <w:r w:rsidR="00FB28A8" w:rsidRPr="005E780C" w:rsidDel="00E91A19">
          <w:rPr>
            <w:lang w:val="en-US"/>
            <w:rPrChange w:id="379" w:author="KEFALINOS Agis" w:date="2017-06-13T17:11:00Z">
              <w:rPr/>
            </w:rPrChange>
          </w:rPr>
          <w:delText xml:space="preserve"> </w:delText>
        </w:r>
        <w:r w:rsidR="00FB28A8" w:rsidDel="00E91A19">
          <w:rPr>
            <w:lang w:val="en-US"/>
          </w:rPr>
          <w:delText>STAR</w:delText>
        </w:r>
        <w:r w:rsidR="00FB28A8" w:rsidRPr="005E780C" w:rsidDel="00E91A19">
          <w:rPr>
            <w:lang w:val="en-US"/>
            <w:rPrChange w:id="380" w:author="KEFALINOS Agis" w:date="2017-06-13T17:11:00Z">
              <w:rPr/>
            </w:rPrChange>
          </w:rPr>
          <w:delText xml:space="preserve"> </w:delText>
        </w:r>
        <w:r w:rsidR="00FB28A8" w:rsidDel="00E91A19">
          <w:delText>να</w:delText>
        </w:r>
        <w:r w:rsidR="00FB28A8" w:rsidRPr="005E780C" w:rsidDel="00E91A19">
          <w:rPr>
            <w:lang w:val="en-US"/>
            <w:rPrChange w:id="381" w:author="KEFALINOS Agis" w:date="2017-06-13T17:11:00Z">
              <w:rPr/>
            </w:rPrChange>
          </w:rPr>
          <w:delText xml:space="preserve"> </w:delText>
        </w:r>
        <w:r w:rsidR="00FB28A8" w:rsidDel="00E91A19">
          <w:delText>έχει</w:delText>
        </w:r>
        <w:r w:rsidR="00FB28A8" w:rsidRPr="005E780C" w:rsidDel="00E91A19">
          <w:rPr>
            <w:lang w:val="en-US"/>
            <w:rPrChange w:id="382" w:author="KEFALINOS Agis" w:date="2017-06-13T17:11:00Z">
              <w:rPr/>
            </w:rPrChange>
          </w:rPr>
          <w:delText xml:space="preserve"> </w:delText>
        </w:r>
        <w:r w:rsidR="00FB28A8" w:rsidDel="00E91A19">
          <w:delText>τους</w:delText>
        </w:r>
        <w:r w:rsidR="00FB28A8" w:rsidRPr="005E780C" w:rsidDel="00E91A19">
          <w:rPr>
            <w:lang w:val="en-US"/>
            <w:rPrChange w:id="383" w:author="KEFALINOS Agis" w:date="2017-06-13T17:11:00Z">
              <w:rPr/>
            </w:rPrChange>
          </w:rPr>
          <w:delText xml:space="preserve"> </w:delText>
        </w:r>
        <w:r w:rsidR="00FB28A8" w:rsidDel="00E91A19">
          <w:delText>καλύτερους</w:delText>
        </w:r>
        <w:r w:rsidR="00FB28A8" w:rsidRPr="005E780C" w:rsidDel="00E91A19">
          <w:rPr>
            <w:lang w:val="en-US"/>
            <w:rPrChange w:id="384" w:author="KEFALINOS Agis" w:date="2017-06-13T17:11:00Z">
              <w:rPr/>
            </w:rPrChange>
          </w:rPr>
          <w:delText xml:space="preserve"> </w:delText>
        </w:r>
        <w:r w:rsidR="00FB28A8" w:rsidDel="00E91A19">
          <w:delText>και</w:delText>
        </w:r>
        <w:r w:rsidR="00FB28A8" w:rsidRPr="005E780C" w:rsidDel="00E91A19">
          <w:rPr>
            <w:lang w:val="en-US"/>
            <w:rPrChange w:id="385" w:author="KEFALINOS Agis" w:date="2017-06-13T17:11:00Z">
              <w:rPr/>
            </w:rPrChange>
          </w:rPr>
          <w:delText xml:space="preserve"> </w:delText>
        </w:r>
        <w:r w:rsidR="00FB28A8" w:rsidDel="00E91A19">
          <w:delText>πλέον</w:delText>
        </w:r>
        <w:r w:rsidR="00FB28A8" w:rsidRPr="005E780C" w:rsidDel="00E91A19">
          <w:rPr>
            <w:lang w:val="en-US"/>
            <w:rPrChange w:id="386" w:author="KEFALINOS Agis" w:date="2017-06-13T17:11:00Z">
              <w:rPr/>
            </w:rPrChange>
          </w:rPr>
          <w:delText xml:space="preserve"> </w:delText>
        </w:r>
        <w:r w:rsidR="00FB28A8" w:rsidDel="00E91A19">
          <w:delText>πιστούς</w:delText>
        </w:r>
        <w:r w:rsidR="00FB28A8" w:rsidRPr="005E780C" w:rsidDel="00E91A19">
          <w:rPr>
            <w:lang w:val="en-US"/>
            <w:rPrChange w:id="387" w:author="KEFALINOS Agis" w:date="2017-06-13T17:11:00Z">
              <w:rPr/>
            </w:rPrChange>
          </w:rPr>
          <w:delText xml:space="preserve"> </w:delText>
        </w:r>
        <w:r w:rsidR="00FB28A8" w:rsidDel="00E91A19">
          <w:delText>πελάτες</w:delText>
        </w:r>
      </w:del>
      <w:ins w:id="388" w:author="POULOPOULOS Dimitris" w:date="2017-06-08T10:20:00Z">
        <w:del w:id="389" w:author="Dimitris Poulopoulos" w:date="2017-06-12T16:00:00Z">
          <w:r w:rsidR="001E1B38" w:rsidRPr="005E780C" w:rsidDel="00E91A19">
            <w:rPr>
              <w:lang w:val="en-US"/>
              <w:rPrChange w:id="390" w:author="KEFALINOS Agis" w:date="2017-06-13T17:11:00Z">
                <w:rPr>
                  <w:lang w:val="en-US"/>
                </w:rPr>
              </w:rPrChange>
            </w:rPr>
            <w:delText xml:space="preserve"> (</w:delText>
          </w:r>
          <w:r w:rsidR="00AD1D4D" w:rsidDel="00E91A19">
            <w:delText>δ</w:delText>
          </w:r>
          <w:r w:rsidR="001E1B38" w:rsidDel="00E91A19">
            <w:delText>ηλαδή</w:delText>
          </w:r>
          <w:r w:rsidR="001E1B38" w:rsidRPr="005E780C" w:rsidDel="00E91A19">
            <w:rPr>
              <w:lang w:val="en-US"/>
              <w:rPrChange w:id="391" w:author="KEFALINOS Agis" w:date="2017-06-13T17:11:00Z">
                <w:rPr/>
              </w:rPrChange>
            </w:rPr>
            <w:delText xml:space="preserve"> </w:delText>
          </w:r>
          <w:r w:rsidR="001E1B38" w:rsidDel="00E91A19">
            <w:delText>αυτούς</w:delText>
          </w:r>
          <w:r w:rsidR="001E1B38" w:rsidRPr="005E780C" w:rsidDel="00E91A19">
            <w:rPr>
              <w:lang w:val="en-US"/>
              <w:rPrChange w:id="392" w:author="KEFALINOS Agis" w:date="2017-06-13T17:11:00Z">
                <w:rPr/>
              </w:rPrChange>
            </w:rPr>
            <w:delText xml:space="preserve"> </w:delText>
          </w:r>
          <w:r w:rsidR="001E1B38" w:rsidDel="00E91A19">
            <w:delText>με</w:delText>
          </w:r>
          <w:r w:rsidR="001E1B38" w:rsidRPr="005E780C" w:rsidDel="00E91A19">
            <w:rPr>
              <w:lang w:val="en-US"/>
              <w:rPrChange w:id="393" w:author="KEFALINOS Agis" w:date="2017-06-13T17:11:00Z">
                <w:rPr/>
              </w:rPrChange>
            </w:rPr>
            <w:delText xml:space="preserve"> </w:delText>
          </w:r>
        </w:del>
      </w:ins>
      <w:ins w:id="394" w:author="POULOPOULOS Dimitris" w:date="2017-06-08T10:21:00Z">
        <w:del w:id="395" w:author="Dimitris Poulopoulos" w:date="2017-06-12T16:00:00Z">
          <w:r w:rsidR="00AD1D4D" w:rsidDel="00E91A19">
            <w:delText>υψηλό</w:delText>
          </w:r>
        </w:del>
      </w:ins>
      <w:ins w:id="396" w:author="POULOPOULOS Dimitris" w:date="2017-06-08T10:20:00Z">
        <w:del w:id="397" w:author="Dimitris Poulopoulos" w:date="2017-06-12T16:00:00Z">
          <w:r w:rsidR="001E1B38" w:rsidRPr="005E780C" w:rsidDel="00E91A19">
            <w:rPr>
              <w:lang w:val="en-US"/>
              <w:rPrChange w:id="398" w:author="KEFALINOS Agis" w:date="2017-06-13T17:11:00Z">
                <w:rPr/>
              </w:rPrChange>
            </w:rPr>
            <w:delText xml:space="preserve"> </w:delText>
          </w:r>
          <w:r w:rsidR="001E1B38" w:rsidDel="00E91A19">
            <w:rPr>
              <w:lang w:val="en-US"/>
            </w:rPr>
            <w:delText>Monetary</w:delText>
          </w:r>
          <w:r w:rsidR="001E1B38" w:rsidRPr="005E780C" w:rsidDel="00E91A19">
            <w:rPr>
              <w:lang w:val="en-US"/>
              <w:rPrChange w:id="399" w:author="KEFALINOS Agis" w:date="2017-06-13T17:11:00Z">
                <w:rPr>
                  <w:lang w:val="en-US"/>
                </w:rPr>
              </w:rPrChange>
            </w:rPr>
            <w:delText xml:space="preserve"> </w:delText>
          </w:r>
          <w:r w:rsidR="001E1B38" w:rsidDel="00E91A19">
            <w:rPr>
              <w:lang w:val="en-US"/>
            </w:rPr>
            <w:delText>Value</w:delText>
          </w:r>
          <w:r w:rsidR="001E1B38" w:rsidRPr="005E780C" w:rsidDel="00E91A19">
            <w:rPr>
              <w:lang w:val="en-US"/>
              <w:rPrChange w:id="400" w:author="KEFALINOS Agis" w:date="2017-06-13T17:11:00Z">
                <w:rPr>
                  <w:lang w:val="en-US"/>
                </w:rPr>
              </w:rPrChange>
            </w:rPr>
            <w:delText xml:space="preserve"> </w:delText>
          </w:r>
          <w:r w:rsidR="001E1B38" w:rsidDel="00E91A19">
            <w:delText>και</w:delText>
          </w:r>
          <w:r w:rsidR="001E1B38" w:rsidRPr="005E780C" w:rsidDel="00E91A19">
            <w:rPr>
              <w:lang w:val="en-US"/>
              <w:rPrChange w:id="401" w:author="KEFALINOS Agis" w:date="2017-06-13T17:11:00Z">
                <w:rPr/>
              </w:rPrChange>
            </w:rPr>
            <w:delText xml:space="preserve"> </w:delText>
          </w:r>
          <w:r w:rsidR="001E1B38" w:rsidDel="00E91A19">
            <w:rPr>
              <w:lang w:val="en-US"/>
            </w:rPr>
            <w:delText>Frequency</w:delText>
          </w:r>
          <w:r w:rsidR="001E1B38" w:rsidRPr="005E780C" w:rsidDel="00E91A19">
            <w:rPr>
              <w:lang w:val="en-US"/>
              <w:rPrChange w:id="402" w:author="KEFALINOS Agis" w:date="2017-06-13T17:11:00Z">
                <w:rPr/>
              </w:rPrChange>
            </w:rPr>
            <w:delText xml:space="preserve"> </w:delText>
          </w:r>
          <w:r w:rsidR="001E1B38" w:rsidDel="00E91A19">
            <w:delText>αλλά</w:delText>
          </w:r>
          <w:r w:rsidR="001E1B38" w:rsidRPr="005E780C" w:rsidDel="00E91A19">
            <w:rPr>
              <w:lang w:val="en-US"/>
              <w:rPrChange w:id="403" w:author="KEFALINOS Agis" w:date="2017-06-13T17:11:00Z">
                <w:rPr/>
              </w:rPrChange>
            </w:rPr>
            <w:delText xml:space="preserve"> </w:delText>
          </w:r>
        </w:del>
      </w:ins>
      <w:ins w:id="404" w:author="POULOPOULOS Dimitris" w:date="2017-06-08T10:21:00Z">
        <w:del w:id="405" w:author="Dimitris Poulopoulos" w:date="2017-06-12T16:00:00Z">
          <w:r w:rsidR="00AD1D4D" w:rsidDel="00E91A19">
            <w:delText>χαμηλό</w:delText>
          </w:r>
        </w:del>
      </w:ins>
      <w:ins w:id="406" w:author="POULOPOULOS Dimitris" w:date="2017-06-08T10:20:00Z">
        <w:del w:id="407" w:author="Dimitris Poulopoulos" w:date="2017-06-12T16:00:00Z">
          <w:r w:rsidR="001E1B38" w:rsidRPr="005E780C" w:rsidDel="00E91A19">
            <w:rPr>
              <w:lang w:val="en-US"/>
              <w:rPrChange w:id="408" w:author="KEFALINOS Agis" w:date="2017-06-13T17:11:00Z">
                <w:rPr/>
              </w:rPrChange>
            </w:rPr>
            <w:delText xml:space="preserve"> </w:delText>
          </w:r>
          <w:r w:rsidR="001E1B38" w:rsidDel="00E91A19">
            <w:rPr>
              <w:lang w:val="en-US"/>
            </w:rPr>
            <w:delText>Recency</w:delText>
          </w:r>
          <w:r w:rsidR="001E1B38" w:rsidRPr="005E780C" w:rsidDel="00E91A19">
            <w:rPr>
              <w:lang w:val="en-US"/>
              <w:rPrChange w:id="409" w:author="KEFALINOS Agis" w:date="2017-06-13T17:11:00Z">
                <w:rPr>
                  <w:lang w:val="en-US"/>
                </w:rPr>
              </w:rPrChange>
            </w:rPr>
            <w:delText>)</w:delText>
          </w:r>
        </w:del>
      </w:ins>
      <w:del w:id="410" w:author="Dimitris Poulopoulos" w:date="2017-06-12T16:00:00Z">
        <w:r w:rsidR="00FB28A8" w:rsidRPr="005E780C" w:rsidDel="00E91A19">
          <w:rPr>
            <w:lang w:val="en-US"/>
            <w:rPrChange w:id="411" w:author="KEFALINOS Agis" w:date="2017-06-13T17:11:00Z">
              <w:rPr/>
            </w:rPrChange>
          </w:rPr>
          <w:delText xml:space="preserve">, </w:delText>
        </w:r>
        <w:r w:rsidR="00FB28A8" w:rsidDel="00E91A19">
          <w:delText>ενώ</w:delText>
        </w:r>
        <w:r w:rsidR="00FB28A8" w:rsidRPr="005E780C" w:rsidDel="00E91A19">
          <w:rPr>
            <w:lang w:val="en-US"/>
            <w:rPrChange w:id="412" w:author="KEFALINOS Agis" w:date="2017-06-13T17:11:00Z">
              <w:rPr/>
            </w:rPrChange>
          </w:rPr>
          <w:delText xml:space="preserve"> </w:delText>
        </w:r>
        <w:r w:rsidR="00FB28A8" w:rsidDel="00E91A19">
          <w:delText>οι</w:delText>
        </w:r>
        <w:r w:rsidR="00FB28A8" w:rsidRPr="005E780C" w:rsidDel="00E91A19">
          <w:rPr>
            <w:lang w:val="en-US"/>
            <w:rPrChange w:id="413" w:author="KEFALINOS Agis" w:date="2017-06-13T17:11:00Z">
              <w:rPr/>
            </w:rPrChange>
          </w:rPr>
          <w:delText xml:space="preserve"> </w:delText>
        </w:r>
        <w:r w:rsidR="00FB28A8" w:rsidDel="00E91A19">
          <w:delText>πιο</w:delText>
        </w:r>
        <w:r w:rsidR="00FB28A8" w:rsidRPr="005E780C" w:rsidDel="00E91A19">
          <w:rPr>
            <w:lang w:val="en-US"/>
            <w:rPrChange w:id="414" w:author="KEFALINOS Agis" w:date="2017-06-13T17:11:00Z">
              <w:rPr/>
            </w:rPrChange>
          </w:rPr>
          <w:delText xml:space="preserve"> </w:delText>
        </w:r>
        <w:r w:rsidR="00FB28A8" w:rsidDel="00E91A19">
          <w:delText>αδύναμοι</w:delText>
        </w:r>
        <w:r w:rsidR="00FB28A8" w:rsidRPr="005E780C" w:rsidDel="00E91A19">
          <w:rPr>
            <w:lang w:val="en-US"/>
            <w:rPrChange w:id="415" w:author="KEFALINOS Agis" w:date="2017-06-13T17:11:00Z">
              <w:rPr/>
            </w:rPrChange>
          </w:rPr>
          <w:delText xml:space="preserve"> </w:delText>
        </w:r>
        <w:r w:rsidR="00FB28A8" w:rsidDel="00E91A19">
          <w:delText>θα</w:delText>
        </w:r>
        <w:r w:rsidR="00FB28A8" w:rsidRPr="005E780C" w:rsidDel="00E91A19">
          <w:rPr>
            <w:lang w:val="en-US"/>
            <w:rPrChange w:id="416" w:author="KEFALINOS Agis" w:date="2017-06-13T17:11:00Z">
              <w:rPr/>
            </w:rPrChange>
          </w:rPr>
          <w:delText xml:space="preserve"> </w:delText>
        </w:r>
        <w:r w:rsidR="00FB28A8" w:rsidDel="00E91A19">
          <w:delText>βρίσκονται</w:delText>
        </w:r>
        <w:r w:rsidR="00FB28A8" w:rsidRPr="005E780C" w:rsidDel="00E91A19">
          <w:rPr>
            <w:lang w:val="en-US"/>
            <w:rPrChange w:id="417" w:author="KEFALINOS Agis" w:date="2017-06-13T17:11:00Z">
              <w:rPr/>
            </w:rPrChange>
          </w:rPr>
          <w:delText xml:space="preserve"> </w:delText>
        </w:r>
        <w:r w:rsidR="00FB28A8" w:rsidDel="00E91A19">
          <w:delText>στο</w:delText>
        </w:r>
        <w:r w:rsidR="00FB28A8" w:rsidRPr="005E780C" w:rsidDel="00E91A19">
          <w:rPr>
            <w:lang w:val="en-US"/>
            <w:rPrChange w:id="418" w:author="KEFALINOS Agis" w:date="2017-06-13T17:11:00Z">
              <w:rPr/>
            </w:rPrChange>
          </w:rPr>
          <w:delText xml:space="preserve"> </w:delText>
        </w:r>
        <w:r w:rsidR="00FB28A8" w:rsidDel="00E91A19">
          <w:delText>τμήμα</w:delText>
        </w:r>
        <w:r w:rsidR="00FB28A8" w:rsidRPr="005E780C" w:rsidDel="00E91A19">
          <w:rPr>
            <w:lang w:val="en-US"/>
            <w:rPrChange w:id="419" w:author="KEFALINOS Agis" w:date="2017-06-13T17:11:00Z">
              <w:rPr/>
            </w:rPrChange>
          </w:rPr>
          <w:delText xml:space="preserve"> </w:delText>
        </w:r>
        <w:r w:rsidR="00FB28A8" w:rsidDel="00E91A19">
          <w:rPr>
            <w:lang w:val="en-US"/>
          </w:rPr>
          <w:delText>WHITE</w:delText>
        </w:r>
        <w:r w:rsidR="00FB28A8" w:rsidRPr="005E780C" w:rsidDel="00E91A19">
          <w:rPr>
            <w:lang w:val="en-US"/>
            <w:rPrChange w:id="420" w:author="KEFALINOS Agis" w:date="2017-06-13T17:11:00Z">
              <w:rPr/>
            </w:rPrChange>
          </w:rPr>
          <w:delText xml:space="preserve">. </w:delText>
        </w:r>
      </w:del>
      <w:ins w:id="421" w:author="POULOPOULOS Dimitris" w:date="2017-06-08T11:03:00Z">
        <w:del w:id="422" w:author="Dimitris Poulopoulos" w:date="2017-06-12T16:00:00Z">
          <w:r w:rsidR="00C778D8" w:rsidDel="00E91A19">
            <w:delText>Αυτ</w:delText>
          </w:r>
        </w:del>
      </w:ins>
      <w:ins w:id="423" w:author="POULOPOULOS Dimitris" w:date="2017-06-08T11:04:00Z">
        <w:del w:id="424" w:author="Dimitris Poulopoulos" w:date="2017-06-12T16:00:00Z">
          <w:r w:rsidR="00C778D8" w:rsidDel="00E91A19">
            <w:delText>ό</w:delText>
          </w:r>
          <w:r w:rsidR="00C778D8" w:rsidRPr="005E780C" w:rsidDel="00E91A19">
            <w:rPr>
              <w:lang w:val="en-US"/>
              <w:rPrChange w:id="425" w:author="KEFALINOS Agis" w:date="2017-06-13T17:11:00Z">
                <w:rPr/>
              </w:rPrChange>
            </w:rPr>
            <w:delText xml:space="preserve"> </w:delText>
          </w:r>
          <w:r w:rsidR="00C778D8" w:rsidDel="00E91A19">
            <w:delText>θα</w:delText>
          </w:r>
          <w:r w:rsidR="00C778D8" w:rsidRPr="005E780C" w:rsidDel="00E91A19">
            <w:rPr>
              <w:lang w:val="en-US"/>
              <w:rPrChange w:id="426" w:author="KEFALINOS Agis" w:date="2017-06-13T17:11:00Z">
                <w:rPr/>
              </w:rPrChange>
            </w:rPr>
            <w:delText xml:space="preserve"> </w:delText>
          </w:r>
          <w:r w:rsidR="00C778D8" w:rsidDel="00E91A19">
            <w:delText>γίνει</w:delText>
          </w:r>
          <w:r w:rsidR="00C778D8" w:rsidRPr="005E780C" w:rsidDel="00E91A19">
            <w:rPr>
              <w:lang w:val="en-US"/>
              <w:rPrChange w:id="427" w:author="KEFALINOS Agis" w:date="2017-06-13T17:11:00Z">
                <w:rPr/>
              </w:rPrChange>
            </w:rPr>
            <w:delText xml:space="preserve"> </w:delText>
          </w:r>
          <w:r w:rsidR="00C778D8" w:rsidDel="00E91A19">
            <w:delText>χρησιμοποιώντας</w:delText>
          </w:r>
          <w:r w:rsidR="00C778D8" w:rsidRPr="005E780C" w:rsidDel="00E91A19">
            <w:rPr>
              <w:lang w:val="en-US"/>
              <w:rPrChange w:id="428" w:author="KEFALINOS Agis" w:date="2017-06-13T17:11:00Z">
                <w:rPr/>
              </w:rPrChange>
            </w:rPr>
            <w:delText xml:space="preserve"> </w:delText>
          </w:r>
          <w:r w:rsidR="00C778D8" w:rsidDel="00E91A19">
            <w:delText>τα</w:delText>
          </w:r>
          <w:r w:rsidR="00C778D8" w:rsidRPr="005E780C" w:rsidDel="00E91A19">
            <w:rPr>
              <w:lang w:val="en-US"/>
              <w:rPrChange w:id="429" w:author="KEFALINOS Agis" w:date="2017-06-13T17:11:00Z">
                <w:rPr/>
              </w:rPrChange>
            </w:rPr>
            <w:delText xml:space="preserve"> </w:delText>
          </w:r>
          <w:r w:rsidR="00C778D8" w:rsidDel="00E91A19">
            <w:delText>παρακάτω</w:delText>
          </w:r>
          <w:r w:rsidR="00C778D8" w:rsidRPr="005E780C" w:rsidDel="00E91A19">
            <w:rPr>
              <w:lang w:val="en-US"/>
              <w:rPrChange w:id="430" w:author="KEFALINOS Agis" w:date="2017-06-13T17:11:00Z">
                <w:rPr/>
              </w:rPrChange>
            </w:rPr>
            <w:delText xml:space="preserve"> </w:delText>
          </w:r>
          <w:r w:rsidR="00C778D8" w:rsidDel="00E91A19">
            <w:delText>ποσοστά</w:delText>
          </w:r>
          <w:r w:rsidR="00C778D8" w:rsidRPr="005E780C" w:rsidDel="00E91A19">
            <w:rPr>
              <w:lang w:val="en-US"/>
              <w:rPrChange w:id="431" w:author="KEFALINOS Agis" w:date="2017-06-13T17:11:00Z">
                <w:rPr/>
              </w:rPrChange>
            </w:rPr>
            <w:delText>:</w:delText>
          </w:r>
        </w:del>
      </w:ins>
    </w:p>
    <w:p w:rsidR="00C778D8" w:rsidRPr="005E780C" w:rsidRDefault="00C778D8">
      <w:pPr>
        <w:spacing w:after="0"/>
        <w:jc w:val="both"/>
        <w:rPr>
          <w:ins w:id="432" w:author="POULOPOULOS Dimitris" w:date="2017-06-08T11:05:00Z"/>
          <w:lang w:val="en-US"/>
          <w:rPrChange w:id="433" w:author="KEFALINOS Agis" w:date="2017-06-13T17:11:00Z">
            <w:rPr>
              <w:ins w:id="434" w:author="POULOPOULOS Dimitris" w:date="2017-06-08T11:05:00Z"/>
            </w:rPr>
          </w:rPrChange>
        </w:rPr>
      </w:pPr>
    </w:p>
    <w:p w:rsidR="00C778D8" w:rsidRPr="00E91A19" w:rsidRDefault="00C778D8">
      <w:pPr>
        <w:spacing w:after="0"/>
        <w:jc w:val="both"/>
        <w:rPr>
          <w:ins w:id="435" w:author="POULOPOULOS Dimitris" w:date="2017-06-08T11:05:00Z"/>
          <w:lang w:val="en-US"/>
        </w:rPr>
      </w:pPr>
      <w:ins w:id="436" w:author="POULOPOULOS Dimitris" w:date="2017-06-08T11:05:00Z">
        <w:r w:rsidRPr="00C778D8">
          <w:rPr>
            <w:b/>
            <w:lang w:val="en-US"/>
            <w:rPrChange w:id="437" w:author="POULOPOULOS Dimitris" w:date="2017-06-08T11:08:00Z">
              <w:rPr>
                <w:lang w:val="en-US"/>
              </w:rPr>
            </w:rPrChange>
          </w:rPr>
          <w:t>STAR</w:t>
        </w:r>
        <w:r w:rsidRPr="00E91A19">
          <w:rPr>
            <w:lang w:val="en-US"/>
          </w:rPr>
          <w:t xml:space="preserve"> </w:t>
        </w:r>
        <w:del w:id="438" w:author="Dimitris Poulopoulos" w:date="2017-06-12T16:00:00Z">
          <w:r w:rsidDel="00E91A19">
            <w:delText>το</w:delText>
          </w:r>
          <w:r w:rsidRPr="00E91A19" w:rsidDel="00E91A19">
            <w:rPr>
              <w:lang w:val="en-US"/>
              <w:rPrChange w:id="439" w:author="Dimitris Poulopoulos" w:date="2017-06-12T16:00:00Z">
                <w:rPr/>
              </w:rPrChange>
            </w:rPr>
            <w:delText xml:space="preserve"> </w:delText>
          </w:r>
          <w:r w:rsidDel="00E91A19">
            <w:delText>πρώτο</w:delText>
          </w:r>
        </w:del>
      </w:ins>
      <w:ins w:id="440" w:author="Dimitris Poulopoulos" w:date="2017-06-12T16:00:00Z">
        <w:r w:rsidR="00E91A19">
          <w:rPr>
            <w:lang w:val="en-US"/>
          </w:rPr>
          <w:t>the top</w:t>
        </w:r>
      </w:ins>
      <w:ins w:id="441" w:author="POULOPOULOS Dimitris" w:date="2017-06-08T11:05:00Z">
        <w:r w:rsidRPr="00E91A19">
          <w:rPr>
            <w:lang w:val="en-US"/>
            <w:rPrChange w:id="442" w:author="Dimitris Poulopoulos" w:date="2017-06-12T16:00:00Z">
              <w:rPr/>
            </w:rPrChange>
          </w:rPr>
          <w:t xml:space="preserve"> 0.8% </w:t>
        </w:r>
        <w:del w:id="443" w:author="Dimitris Poulopoulos" w:date="2017-06-12T16:00:00Z">
          <w:r w:rsidDel="00E91A19">
            <w:delText>του</w:delText>
          </w:r>
          <w:r w:rsidRPr="00E91A19" w:rsidDel="00E91A19">
            <w:rPr>
              <w:lang w:val="en-US"/>
              <w:rPrChange w:id="444" w:author="Dimitris Poulopoulos" w:date="2017-06-12T16:00:00Z">
                <w:rPr/>
              </w:rPrChange>
            </w:rPr>
            <w:delText xml:space="preserve"> </w:delText>
          </w:r>
        </w:del>
      </w:ins>
      <w:ins w:id="445" w:author="Dimitris Poulopoulos" w:date="2017-06-12T16:00:00Z">
        <w:r w:rsidR="00E91A19">
          <w:rPr>
            <w:lang w:val="en-US"/>
          </w:rPr>
          <w:t xml:space="preserve">of the </w:t>
        </w:r>
      </w:ins>
      <w:ins w:id="446" w:author="POULOPOULOS Dimitris" w:date="2017-06-08T11:05:00Z">
        <w:r>
          <w:rPr>
            <w:lang w:val="en-US"/>
          </w:rPr>
          <w:t>dataset</w:t>
        </w:r>
      </w:ins>
    </w:p>
    <w:p w:rsidR="00C778D8" w:rsidRPr="00E91A19" w:rsidRDefault="00C778D8">
      <w:pPr>
        <w:spacing w:after="0"/>
        <w:jc w:val="both"/>
        <w:rPr>
          <w:ins w:id="447" w:author="POULOPOULOS Dimitris" w:date="2017-06-08T11:06:00Z"/>
          <w:lang w:val="en-US"/>
        </w:rPr>
      </w:pPr>
      <w:ins w:id="448" w:author="POULOPOULOS Dimitris" w:date="2017-06-08T11:05:00Z">
        <w:r w:rsidRPr="00C778D8">
          <w:rPr>
            <w:b/>
            <w:lang w:val="en-US"/>
            <w:rPrChange w:id="449" w:author="POULOPOULOS Dimitris" w:date="2017-06-08T11:08:00Z">
              <w:rPr>
                <w:lang w:val="en-US"/>
              </w:rPr>
            </w:rPrChange>
          </w:rPr>
          <w:t>GOLD</w:t>
        </w:r>
        <w:r w:rsidRPr="00E91A19">
          <w:rPr>
            <w:lang w:val="en-US"/>
          </w:rPr>
          <w:t xml:space="preserve"> </w:t>
        </w:r>
      </w:ins>
      <w:ins w:id="450" w:author="POULOPOULOS Dimitris" w:date="2017-06-08T11:06:00Z">
        <w:del w:id="451" w:author="Dimitris Poulopoulos" w:date="2017-06-12T16:00:00Z">
          <w:r w:rsidDel="00E91A19">
            <w:delText>το</w:delText>
          </w:r>
          <w:r w:rsidRPr="00E91A19" w:rsidDel="00E91A19">
            <w:rPr>
              <w:lang w:val="en-US"/>
              <w:rPrChange w:id="452" w:author="Dimitris Poulopoulos" w:date="2017-06-12T16:00:00Z">
                <w:rPr/>
              </w:rPrChange>
            </w:rPr>
            <w:delText xml:space="preserve"> </w:delText>
          </w:r>
          <w:r w:rsidDel="00E91A19">
            <w:delText>επόμενο</w:delText>
          </w:r>
        </w:del>
      </w:ins>
      <w:ins w:id="453" w:author="Dimitris Poulopoulos" w:date="2017-06-12T16:00:00Z">
        <w:r w:rsidR="00E91A19">
          <w:rPr>
            <w:lang w:val="en-US"/>
          </w:rPr>
          <w:t>the next</w:t>
        </w:r>
      </w:ins>
      <w:ins w:id="454" w:author="POULOPOULOS Dimitris" w:date="2017-06-08T11:06:00Z">
        <w:r w:rsidRPr="00E91A19">
          <w:rPr>
            <w:lang w:val="en-US"/>
            <w:rPrChange w:id="455" w:author="Dimitris Poulopoulos" w:date="2017-06-12T16:00:00Z">
              <w:rPr/>
            </w:rPrChange>
          </w:rPr>
          <w:t xml:space="preserve"> 15% </w:t>
        </w:r>
        <w:del w:id="456" w:author="Dimitris Poulopoulos" w:date="2017-06-12T16:00:00Z">
          <w:r w:rsidDel="00E91A19">
            <w:delText>του</w:delText>
          </w:r>
        </w:del>
      </w:ins>
      <w:ins w:id="457" w:author="Dimitris Poulopoulos" w:date="2017-06-12T16:00:00Z">
        <w:r w:rsidR="00E91A19">
          <w:rPr>
            <w:lang w:val="en-US"/>
          </w:rPr>
          <w:t>of the</w:t>
        </w:r>
      </w:ins>
      <w:ins w:id="458" w:author="POULOPOULOS Dimitris" w:date="2017-06-08T11:06:00Z">
        <w:r w:rsidRPr="00E91A19">
          <w:rPr>
            <w:lang w:val="en-US"/>
            <w:rPrChange w:id="459" w:author="Dimitris Poulopoulos" w:date="2017-06-12T16:00:00Z">
              <w:rPr/>
            </w:rPrChange>
          </w:rPr>
          <w:t xml:space="preserve"> </w:t>
        </w:r>
        <w:r>
          <w:rPr>
            <w:lang w:val="en-US"/>
          </w:rPr>
          <w:t>dataset</w:t>
        </w:r>
      </w:ins>
    </w:p>
    <w:p w:rsidR="00C778D8" w:rsidRPr="00E91A19" w:rsidRDefault="00C778D8">
      <w:pPr>
        <w:spacing w:after="0"/>
        <w:jc w:val="both"/>
        <w:rPr>
          <w:ins w:id="460" w:author="POULOPOULOS Dimitris" w:date="2017-06-08T11:06:00Z"/>
          <w:lang w:val="en-US"/>
        </w:rPr>
      </w:pPr>
      <w:ins w:id="461" w:author="POULOPOULOS Dimitris" w:date="2017-06-08T11:06:00Z">
        <w:r w:rsidRPr="00C778D8">
          <w:rPr>
            <w:b/>
            <w:lang w:val="en-US"/>
            <w:rPrChange w:id="462" w:author="POULOPOULOS Dimitris" w:date="2017-06-08T11:08:00Z">
              <w:rPr>
                <w:lang w:val="en-US"/>
              </w:rPr>
            </w:rPrChange>
          </w:rPr>
          <w:t>SILVER</w:t>
        </w:r>
        <w:r w:rsidRPr="00E91A19">
          <w:rPr>
            <w:lang w:val="en-US"/>
          </w:rPr>
          <w:t xml:space="preserve"> </w:t>
        </w:r>
        <w:del w:id="463" w:author="Dimitris Poulopoulos" w:date="2017-06-12T16:00:00Z">
          <w:r w:rsidDel="00E91A19">
            <w:delText>το</w:delText>
          </w:r>
          <w:r w:rsidRPr="00E91A19" w:rsidDel="00E91A19">
            <w:rPr>
              <w:lang w:val="en-US"/>
              <w:rPrChange w:id="464" w:author="Dimitris Poulopoulos" w:date="2017-06-12T16:00:00Z">
                <w:rPr/>
              </w:rPrChange>
            </w:rPr>
            <w:delText xml:space="preserve"> </w:delText>
          </w:r>
          <w:r w:rsidDel="00E91A19">
            <w:delText>επόμενο</w:delText>
          </w:r>
          <w:r w:rsidRPr="00E91A19" w:rsidDel="00E91A19">
            <w:rPr>
              <w:lang w:val="en-US"/>
              <w:rPrChange w:id="465" w:author="Dimitris Poulopoulos" w:date="2017-06-12T16:00:00Z">
                <w:rPr/>
              </w:rPrChange>
            </w:rPr>
            <w:delText xml:space="preserve"> </w:delText>
          </w:r>
        </w:del>
      </w:ins>
      <w:ins w:id="466" w:author="Dimitris Poulopoulos" w:date="2017-06-12T16:00:00Z">
        <w:r w:rsidR="00E91A19">
          <w:rPr>
            <w:lang w:val="en-US"/>
          </w:rPr>
          <w:t xml:space="preserve">the next </w:t>
        </w:r>
      </w:ins>
      <w:ins w:id="467" w:author="POULOPOULOS Dimitris" w:date="2017-06-08T11:06:00Z">
        <w:r w:rsidRPr="00E91A19">
          <w:rPr>
            <w:lang w:val="en-US"/>
            <w:rPrChange w:id="468" w:author="Dimitris Poulopoulos" w:date="2017-06-12T16:00:00Z">
              <w:rPr/>
            </w:rPrChange>
          </w:rPr>
          <w:t xml:space="preserve">25% </w:t>
        </w:r>
        <w:del w:id="469" w:author="Dimitris Poulopoulos" w:date="2017-06-12T16:00:00Z">
          <w:r w:rsidDel="00E91A19">
            <w:delText>του</w:delText>
          </w:r>
        </w:del>
      </w:ins>
      <w:ins w:id="470" w:author="Dimitris Poulopoulos" w:date="2017-06-12T16:00:00Z">
        <w:r w:rsidR="00E91A19">
          <w:rPr>
            <w:lang w:val="en-US"/>
          </w:rPr>
          <w:t>of the</w:t>
        </w:r>
      </w:ins>
      <w:ins w:id="471" w:author="POULOPOULOS Dimitris" w:date="2017-06-08T11:06:00Z">
        <w:r w:rsidRPr="00E91A19">
          <w:rPr>
            <w:lang w:val="en-US"/>
            <w:rPrChange w:id="472" w:author="Dimitris Poulopoulos" w:date="2017-06-12T16:00:00Z">
              <w:rPr/>
            </w:rPrChange>
          </w:rPr>
          <w:t xml:space="preserve"> </w:t>
        </w:r>
        <w:r>
          <w:rPr>
            <w:lang w:val="en-US"/>
          </w:rPr>
          <w:t>dataset</w:t>
        </w:r>
      </w:ins>
    </w:p>
    <w:p w:rsidR="00C778D8" w:rsidRPr="00E91A19" w:rsidRDefault="00C778D8">
      <w:pPr>
        <w:spacing w:after="0"/>
        <w:jc w:val="both"/>
        <w:rPr>
          <w:ins w:id="473" w:author="POULOPOULOS Dimitris" w:date="2017-06-08T11:07:00Z"/>
          <w:lang w:val="en-US"/>
        </w:rPr>
      </w:pPr>
      <w:ins w:id="474" w:author="POULOPOULOS Dimitris" w:date="2017-06-08T11:06:00Z">
        <w:r w:rsidRPr="00C778D8">
          <w:rPr>
            <w:b/>
            <w:lang w:val="en-US"/>
            <w:rPrChange w:id="475" w:author="POULOPOULOS Dimitris" w:date="2017-06-08T11:08:00Z">
              <w:rPr>
                <w:lang w:val="en-US"/>
              </w:rPr>
            </w:rPrChange>
          </w:rPr>
          <w:t>BRONZE</w:t>
        </w:r>
        <w:r w:rsidRPr="00E91A19">
          <w:rPr>
            <w:lang w:val="en-US"/>
          </w:rPr>
          <w:t xml:space="preserve"> </w:t>
        </w:r>
        <w:del w:id="476" w:author="Dimitris Poulopoulos" w:date="2017-06-12T16:00:00Z">
          <w:r w:rsidDel="00E91A19">
            <w:delText>το</w:delText>
          </w:r>
          <w:r w:rsidRPr="00E91A19" w:rsidDel="00E91A19">
            <w:rPr>
              <w:lang w:val="en-US"/>
              <w:rPrChange w:id="477" w:author="Dimitris Poulopoulos" w:date="2017-06-12T16:01:00Z">
                <w:rPr/>
              </w:rPrChange>
            </w:rPr>
            <w:delText xml:space="preserve"> </w:delText>
          </w:r>
          <w:r w:rsidDel="00E91A19">
            <w:delText>επόμενο</w:delText>
          </w:r>
        </w:del>
      </w:ins>
      <w:ins w:id="478" w:author="Dimitris Poulopoulos" w:date="2017-06-12T16:00:00Z">
        <w:r w:rsidR="00E91A19">
          <w:rPr>
            <w:lang w:val="en-US"/>
          </w:rPr>
          <w:t>the next</w:t>
        </w:r>
      </w:ins>
      <w:ins w:id="479" w:author="POULOPOULOS Dimitris" w:date="2017-06-08T11:06:00Z">
        <w:r w:rsidRPr="00E91A19">
          <w:rPr>
            <w:lang w:val="en-US"/>
            <w:rPrChange w:id="480" w:author="Dimitris Poulopoulos" w:date="2017-06-12T16:01:00Z">
              <w:rPr/>
            </w:rPrChange>
          </w:rPr>
          <w:t xml:space="preserve"> 30% </w:t>
        </w:r>
      </w:ins>
      <w:ins w:id="481" w:author="POULOPOULOS Dimitris" w:date="2017-06-08T11:07:00Z">
        <w:del w:id="482" w:author="Dimitris Poulopoulos" w:date="2017-06-12T16:01:00Z">
          <w:r w:rsidDel="00E91A19">
            <w:delText>του</w:delText>
          </w:r>
        </w:del>
      </w:ins>
      <w:ins w:id="483" w:author="Dimitris Poulopoulos" w:date="2017-06-12T16:01:00Z">
        <w:r w:rsidR="00E91A19">
          <w:rPr>
            <w:lang w:val="en-US"/>
          </w:rPr>
          <w:t>of the</w:t>
        </w:r>
      </w:ins>
      <w:ins w:id="484" w:author="POULOPOULOS Dimitris" w:date="2017-06-08T11:07:00Z">
        <w:r w:rsidRPr="00E91A19">
          <w:rPr>
            <w:lang w:val="en-US"/>
            <w:rPrChange w:id="485" w:author="Dimitris Poulopoulos" w:date="2017-06-12T16:01:00Z">
              <w:rPr/>
            </w:rPrChange>
          </w:rPr>
          <w:t xml:space="preserve"> </w:t>
        </w:r>
        <w:r>
          <w:rPr>
            <w:lang w:val="en-US"/>
          </w:rPr>
          <w:t>dataset</w:t>
        </w:r>
      </w:ins>
    </w:p>
    <w:p w:rsidR="00C778D8" w:rsidRPr="00E91A19" w:rsidRDefault="00C778D8">
      <w:pPr>
        <w:spacing w:after="0"/>
        <w:jc w:val="both"/>
        <w:rPr>
          <w:ins w:id="486" w:author="POULOPOULOS Dimitris" w:date="2017-06-08T11:07:00Z"/>
          <w:lang w:val="en-US"/>
        </w:rPr>
      </w:pPr>
      <w:ins w:id="487" w:author="POULOPOULOS Dimitris" w:date="2017-06-08T11:07:00Z">
        <w:r w:rsidRPr="00C778D8">
          <w:rPr>
            <w:b/>
            <w:lang w:val="en-US"/>
            <w:rPrChange w:id="488" w:author="POULOPOULOS Dimitris" w:date="2017-06-08T11:08:00Z">
              <w:rPr>
                <w:lang w:val="en-US"/>
              </w:rPr>
            </w:rPrChange>
          </w:rPr>
          <w:t>YELLOW</w:t>
        </w:r>
        <w:r w:rsidRPr="00E91A19">
          <w:rPr>
            <w:lang w:val="en-US"/>
          </w:rPr>
          <w:t xml:space="preserve"> </w:t>
        </w:r>
        <w:del w:id="489" w:author="Dimitris Poulopoulos" w:date="2017-06-12T16:01:00Z">
          <w:r w:rsidDel="00E91A19">
            <w:delText>το</w:delText>
          </w:r>
          <w:r w:rsidRPr="00E91A19" w:rsidDel="00E91A19">
            <w:rPr>
              <w:lang w:val="en-US"/>
              <w:rPrChange w:id="490" w:author="Dimitris Poulopoulos" w:date="2017-06-12T16:01:00Z">
                <w:rPr/>
              </w:rPrChange>
            </w:rPr>
            <w:delText xml:space="preserve"> </w:delText>
          </w:r>
          <w:r w:rsidDel="00E91A19">
            <w:delText>επόμενο</w:delText>
          </w:r>
        </w:del>
      </w:ins>
      <w:ins w:id="491" w:author="Dimitris Poulopoulos" w:date="2017-06-12T16:01:00Z">
        <w:r w:rsidR="00E91A19">
          <w:rPr>
            <w:lang w:val="en-US"/>
          </w:rPr>
          <w:t>the next</w:t>
        </w:r>
      </w:ins>
      <w:ins w:id="492" w:author="POULOPOULOS Dimitris" w:date="2017-06-08T11:07:00Z">
        <w:r w:rsidRPr="00E91A19">
          <w:rPr>
            <w:lang w:val="en-US"/>
            <w:rPrChange w:id="493" w:author="Dimitris Poulopoulos" w:date="2017-06-12T16:01:00Z">
              <w:rPr/>
            </w:rPrChange>
          </w:rPr>
          <w:t xml:space="preserve"> </w:t>
        </w:r>
        <w:r w:rsidRPr="00E91A19">
          <w:rPr>
            <w:lang w:val="en-US"/>
          </w:rPr>
          <w:t xml:space="preserve">14% </w:t>
        </w:r>
        <w:del w:id="494" w:author="Dimitris Poulopoulos" w:date="2017-06-12T16:01:00Z">
          <w:r w:rsidDel="00E91A19">
            <w:delText>του</w:delText>
          </w:r>
        </w:del>
      </w:ins>
      <w:ins w:id="495" w:author="Dimitris Poulopoulos" w:date="2017-06-12T16:01:00Z">
        <w:r w:rsidR="00E91A19">
          <w:rPr>
            <w:lang w:val="en-US"/>
          </w:rPr>
          <w:t>of the</w:t>
        </w:r>
      </w:ins>
      <w:ins w:id="496" w:author="POULOPOULOS Dimitris" w:date="2017-06-08T11:07:00Z">
        <w:r w:rsidRPr="00E91A19">
          <w:rPr>
            <w:lang w:val="en-US"/>
            <w:rPrChange w:id="497" w:author="Dimitris Poulopoulos" w:date="2017-06-12T16:01:00Z">
              <w:rPr/>
            </w:rPrChange>
          </w:rPr>
          <w:t xml:space="preserve"> </w:t>
        </w:r>
        <w:r>
          <w:rPr>
            <w:lang w:val="en-US"/>
          </w:rPr>
          <w:t>dataset</w:t>
        </w:r>
      </w:ins>
    </w:p>
    <w:p w:rsidR="00C778D8" w:rsidRPr="00E91A19" w:rsidDel="00E91A19" w:rsidRDefault="00C778D8">
      <w:pPr>
        <w:spacing w:after="0"/>
        <w:jc w:val="both"/>
        <w:rPr>
          <w:ins w:id="498" w:author="POULOPOULOS Dimitris" w:date="2017-06-08T10:53:00Z"/>
          <w:del w:id="499" w:author="Dimitris Poulopoulos" w:date="2017-06-12T16:01:00Z"/>
          <w:lang w:val="en-US"/>
          <w:rPrChange w:id="500" w:author="Dimitris Poulopoulos" w:date="2017-06-12T16:01:00Z">
            <w:rPr>
              <w:ins w:id="501" w:author="POULOPOULOS Dimitris" w:date="2017-06-08T10:53:00Z"/>
              <w:del w:id="502" w:author="Dimitris Poulopoulos" w:date="2017-06-12T16:01:00Z"/>
            </w:rPr>
          </w:rPrChange>
        </w:rPr>
      </w:pPr>
      <w:ins w:id="503" w:author="POULOPOULOS Dimitris" w:date="2017-06-08T11:07:00Z">
        <w:r w:rsidRPr="00C778D8">
          <w:rPr>
            <w:b/>
            <w:lang w:val="en-US"/>
            <w:rPrChange w:id="504" w:author="POULOPOULOS Dimitris" w:date="2017-06-08T11:08:00Z">
              <w:rPr>
                <w:lang w:val="en-US"/>
              </w:rPr>
            </w:rPrChange>
          </w:rPr>
          <w:t>WHITE</w:t>
        </w:r>
        <w:r w:rsidRPr="00E91A19">
          <w:rPr>
            <w:lang w:val="en-US"/>
          </w:rPr>
          <w:t xml:space="preserve"> </w:t>
        </w:r>
        <w:del w:id="505" w:author="Dimitris Poulopoulos" w:date="2017-06-12T16:01:00Z">
          <w:r w:rsidDel="00E91A19">
            <w:delText>οι</w:delText>
          </w:r>
          <w:r w:rsidRPr="00E91A19" w:rsidDel="00E91A19">
            <w:rPr>
              <w:lang w:val="en-US"/>
              <w:rPrChange w:id="506" w:author="Dimitris Poulopoulos" w:date="2017-06-12T16:01:00Z">
                <w:rPr/>
              </w:rPrChange>
            </w:rPr>
            <w:delText xml:space="preserve"> </w:delText>
          </w:r>
          <w:r w:rsidRPr="00A60408" w:rsidDel="00E91A19">
            <w:rPr>
              <w:rPrChange w:id="507" w:author="Dimitris Poulopoulos" w:date="2017-06-12T15:47:00Z">
                <w:rPr>
                  <w:lang w:val="en-US"/>
                </w:rPr>
              </w:rPrChange>
            </w:rPr>
            <w:delText>εναπομείναντες</w:delText>
          </w:r>
          <w:r w:rsidRPr="00E91A19" w:rsidDel="00E91A19">
            <w:rPr>
              <w:lang w:val="en-US"/>
            </w:rPr>
            <w:delText xml:space="preserve"> </w:delText>
          </w:r>
          <w:r w:rsidDel="00E91A19">
            <w:delText>πελάτες</w:delText>
          </w:r>
        </w:del>
      </w:ins>
      <w:ins w:id="508" w:author="Dimitris Poulopoulos" w:date="2017-06-12T16:01:00Z">
        <w:r w:rsidR="00E91A19">
          <w:rPr>
            <w:lang w:val="en-US"/>
          </w:rPr>
          <w:t>the rest of the dataset</w:t>
        </w:r>
      </w:ins>
    </w:p>
    <w:p w:rsidR="008E6A03" w:rsidRPr="00E91A19" w:rsidDel="00E91A19" w:rsidRDefault="008E6A03" w:rsidP="00FB28A8">
      <w:pPr>
        <w:spacing w:after="0"/>
        <w:jc w:val="both"/>
        <w:rPr>
          <w:ins w:id="509" w:author="POULOPOULOS Dimitris" w:date="2017-06-08T11:08:00Z"/>
          <w:del w:id="510" w:author="Dimitris Poulopoulos" w:date="2017-06-12T16:01:00Z"/>
          <w:lang w:val="en-US"/>
        </w:rPr>
      </w:pPr>
    </w:p>
    <w:p w:rsidR="00C778D8" w:rsidRPr="00E91A19" w:rsidDel="00E91A19" w:rsidRDefault="00C778D8" w:rsidP="00FB28A8">
      <w:pPr>
        <w:spacing w:after="0"/>
        <w:jc w:val="both"/>
        <w:rPr>
          <w:ins w:id="511" w:author="POULOPOULOS Dimitris" w:date="2017-06-08T11:08:00Z"/>
          <w:del w:id="512" w:author="Dimitris Poulopoulos" w:date="2017-06-12T16:01:00Z"/>
          <w:lang w:val="en-US"/>
        </w:rPr>
      </w:pPr>
    </w:p>
    <w:p w:rsidR="00C778D8" w:rsidRPr="00E91A19" w:rsidDel="00E91A19" w:rsidRDefault="00C778D8" w:rsidP="00FB28A8">
      <w:pPr>
        <w:spacing w:after="0"/>
        <w:jc w:val="both"/>
        <w:rPr>
          <w:ins w:id="513" w:author="POULOPOULOS Dimitris" w:date="2017-06-08T11:08:00Z"/>
          <w:del w:id="514" w:author="Dimitris Poulopoulos" w:date="2017-06-12T16:01:00Z"/>
          <w:lang w:val="en-US"/>
        </w:rPr>
      </w:pPr>
    </w:p>
    <w:p w:rsidR="00C778D8" w:rsidRPr="00E91A19" w:rsidDel="00E91A19" w:rsidRDefault="00C778D8" w:rsidP="00FB28A8">
      <w:pPr>
        <w:spacing w:after="0"/>
        <w:jc w:val="both"/>
        <w:rPr>
          <w:ins w:id="515" w:author="POULOPOULOS Dimitris" w:date="2017-06-08T11:08:00Z"/>
          <w:del w:id="516" w:author="Dimitris Poulopoulos" w:date="2017-06-12T16:01:00Z"/>
          <w:lang w:val="en-US"/>
        </w:rPr>
      </w:pPr>
    </w:p>
    <w:p w:rsidR="00C778D8" w:rsidRPr="00E91A19" w:rsidRDefault="00C778D8" w:rsidP="00FB28A8">
      <w:pPr>
        <w:spacing w:after="0"/>
        <w:jc w:val="both"/>
        <w:rPr>
          <w:ins w:id="517" w:author="POULOPOULOS Dimitris" w:date="2017-06-08T11:08:00Z"/>
          <w:lang w:val="en-US"/>
        </w:rPr>
      </w:pPr>
    </w:p>
    <w:p w:rsidR="00C778D8" w:rsidRPr="00E91A19" w:rsidRDefault="00C778D8" w:rsidP="00FB28A8">
      <w:pPr>
        <w:spacing w:after="0"/>
        <w:jc w:val="both"/>
        <w:rPr>
          <w:ins w:id="518" w:author="POULOPOULOS Dimitris" w:date="2017-06-08T10:53:00Z"/>
          <w:lang w:val="en-US"/>
          <w:rPrChange w:id="519" w:author="Dimitris Poulopoulos" w:date="2017-06-12T16:01:00Z">
            <w:rPr>
              <w:ins w:id="520" w:author="POULOPOULOS Dimitris" w:date="2017-06-08T10:53:00Z"/>
            </w:rPr>
          </w:rPrChange>
        </w:rPr>
      </w:pPr>
    </w:p>
    <w:p w:rsidR="00FB28A8" w:rsidRPr="00E91A19" w:rsidRDefault="00E91A19" w:rsidP="00FB28A8">
      <w:pPr>
        <w:spacing w:after="0"/>
        <w:jc w:val="both"/>
        <w:rPr>
          <w:lang w:val="en-US"/>
          <w:rPrChange w:id="521" w:author="Dimitris Poulopoulos" w:date="2017-06-12T16:02:00Z">
            <w:rPr/>
          </w:rPrChange>
        </w:rPr>
      </w:pPr>
      <w:ins w:id="522" w:author="Dimitris Poulopoulos" w:date="2017-06-12T16:01:00Z">
        <w:r>
          <w:rPr>
            <w:lang w:val="en-US"/>
          </w:rPr>
          <w:t xml:space="preserve">Finally, you should </w:t>
        </w:r>
      </w:ins>
      <w:ins w:id="523" w:author="Dimitris Poulopoulos" w:date="2017-06-12T16:02:00Z">
        <w:r>
          <w:rPr>
            <w:lang w:val="en-US"/>
          </w:rPr>
          <w:t>fill</w:t>
        </w:r>
      </w:ins>
      <w:ins w:id="524" w:author="Dimitris Poulopoulos" w:date="2017-06-12T16:01:00Z">
        <w:r>
          <w:rPr>
            <w:lang w:val="en-US"/>
          </w:rPr>
          <w:t xml:space="preserve"> the following table, which summarizes the analysis results:</w:t>
        </w:r>
      </w:ins>
      <w:del w:id="525" w:author="POULOPOULOS Dimitris" w:date="2017-06-08T10:17:00Z">
        <w:r w:rsidR="00FB28A8" w:rsidDel="00367912">
          <w:delText>Ουσιαστικά</w:delText>
        </w:r>
      </w:del>
      <w:ins w:id="526" w:author="POULOPOULOS Dimitris" w:date="2017-06-08T11:13:00Z">
        <w:del w:id="527" w:author="Dimitris Poulopoulos" w:date="2017-06-12T16:01:00Z">
          <w:r w:rsidR="008157FC" w:rsidDel="00E91A19">
            <w:delText>Σ</w:delText>
          </w:r>
        </w:del>
      </w:ins>
      <w:ins w:id="528" w:author="POULOPOULOS Dimitris" w:date="2017-06-08T11:19:00Z">
        <w:del w:id="529" w:author="Dimitris Poulopoulos" w:date="2017-06-12T16:01:00Z">
          <w:r w:rsidR="003B48B6" w:rsidDel="00E91A19">
            <w:delText>αν</w:delText>
          </w:r>
        </w:del>
      </w:ins>
      <w:ins w:id="530" w:author="POULOPOULOS Dimitris" w:date="2017-06-08T11:13:00Z">
        <w:del w:id="531" w:author="Dimitris Poulopoulos" w:date="2017-06-12T16:01:00Z">
          <w:r w:rsidR="008157FC" w:rsidRPr="00E91A19" w:rsidDel="00E91A19">
            <w:rPr>
              <w:lang w:val="en-US"/>
              <w:rPrChange w:id="532" w:author="Dimitris Poulopoulos" w:date="2017-06-12T16:02:00Z">
                <w:rPr/>
              </w:rPrChange>
            </w:rPr>
            <w:delText xml:space="preserve"> </w:delText>
          </w:r>
          <w:r w:rsidR="008157FC" w:rsidDel="00E91A19">
            <w:delText>αποτελέσματα</w:delText>
          </w:r>
        </w:del>
      </w:ins>
      <w:ins w:id="533" w:author="POULOPOULOS Dimitris" w:date="2017-06-08T11:19:00Z">
        <w:del w:id="534" w:author="Dimitris Poulopoulos" w:date="2017-06-12T16:01:00Z">
          <w:r w:rsidR="003B48B6" w:rsidRPr="00E91A19" w:rsidDel="00E91A19">
            <w:rPr>
              <w:lang w:val="en-US"/>
              <w:rPrChange w:id="535" w:author="Dimitris Poulopoulos" w:date="2017-06-12T16:02:00Z">
                <w:rPr/>
              </w:rPrChange>
            </w:rPr>
            <w:delText xml:space="preserve"> </w:delText>
          </w:r>
          <w:r w:rsidR="003B48B6" w:rsidDel="00E91A19">
            <w:delText>της</w:delText>
          </w:r>
          <w:r w:rsidR="003B48B6" w:rsidRPr="00E91A19" w:rsidDel="00E91A19">
            <w:rPr>
              <w:lang w:val="en-US"/>
              <w:rPrChange w:id="536" w:author="Dimitris Poulopoulos" w:date="2017-06-12T16:02:00Z">
                <w:rPr/>
              </w:rPrChange>
            </w:rPr>
            <w:delText xml:space="preserve"> </w:delText>
          </w:r>
          <w:r w:rsidR="003B48B6" w:rsidDel="00E91A19">
            <w:delText>ανάλυσης</w:delText>
          </w:r>
        </w:del>
      </w:ins>
      <w:del w:id="537" w:author="Dimitris Poulopoulos" w:date="2017-06-12T16:02:00Z">
        <w:r w:rsidR="00FB28A8" w:rsidRPr="00E91A19" w:rsidDel="00E91A19">
          <w:rPr>
            <w:lang w:val="en-US"/>
            <w:rPrChange w:id="538" w:author="Dimitris Poulopoulos" w:date="2017-06-12T16:02:00Z">
              <w:rPr/>
            </w:rPrChange>
          </w:rPr>
          <w:delText xml:space="preserve">, </w:delText>
        </w:r>
        <w:r w:rsidR="00FB28A8" w:rsidDel="00E91A19">
          <w:delText>θα</w:delText>
        </w:r>
        <w:r w:rsidR="00FB28A8" w:rsidRPr="00E91A19" w:rsidDel="00E91A19">
          <w:rPr>
            <w:lang w:val="en-US"/>
            <w:rPrChange w:id="539" w:author="Dimitris Poulopoulos" w:date="2017-06-12T16:02:00Z">
              <w:rPr/>
            </w:rPrChange>
          </w:rPr>
          <w:delText xml:space="preserve"> </w:delText>
        </w:r>
        <w:r w:rsidR="00FB28A8" w:rsidDel="00E91A19">
          <w:delText>πρέπει</w:delText>
        </w:r>
        <w:r w:rsidR="00FB28A8" w:rsidRPr="00E91A19" w:rsidDel="00E91A19">
          <w:rPr>
            <w:lang w:val="en-US"/>
            <w:rPrChange w:id="540" w:author="Dimitris Poulopoulos" w:date="2017-06-12T16:02:00Z">
              <w:rPr/>
            </w:rPrChange>
          </w:rPr>
          <w:delText xml:space="preserve"> </w:delText>
        </w:r>
        <w:r w:rsidR="00FB28A8" w:rsidDel="00E91A19">
          <w:delText>να</w:delText>
        </w:r>
        <w:r w:rsidR="00FB28A8" w:rsidRPr="00E91A19" w:rsidDel="00E91A19">
          <w:rPr>
            <w:lang w:val="en-US"/>
            <w:rPrChange w:id="541" w:author="Dimitris Poulopoulos" w:date="2017-06-12T16:02:00Z">
              <w:rPr/>
            </w:rPrChange>
          </w:rPr>
          <w:delText xml:space="preserve"> </w:delText>
        </w:r>
        <w:r w:rsidR="00FB28A8" w:rsidDel="00E91A19">
          <w:delText>συμπληρώσετε</w:delText>
        </w:r>
        <w:r w:rsidR="00FB28A8" w:rsidRPr="00E91A19" w:rsidDel="00E91A19">
          <w:rPr>
            <w:lang w:val="en-US"/>
            <w:rPrChange w:id="542" w:author="Dimitris Poulopoulos" w:date="2017-06-12T16:02:00Z">
              <w:rPr/>
            </w:rPrChange>
          </w:rPr>
          <w:delText xml:space="preserve"> </w:delText>
        </w:r>
        <w:r w:rsidR="00FB28A8" w:rsidDel="00E91A19">
          <w:delText>τον</w:delText>
        </w:r>
        <w:r w:rsidR="00FB28A8" w:rsidRPr="00E91A19" w:rsidDel="00E91A19">
          <w:rPr>
            <w:lang w:val="en-US"/>
            <w:rPrChange w:id="543" w:author="Dimitris Poulopoulos" w:date="2017-06-12T16:02:00Z">
              <w:rPr/>
            </w:rPrChange>
          </w:rPr>
          <w:delText xml:space="preserve"> </w:delText>
        </w:r>
        <w:r w:rsidR="00FB28A8" w:rsidDel="00E91A19">
          <w:delText>παρακάτω</w:delText>
        </w:r>
        <w:r w:rsidR="00FB28A8" w:rsidRPr="00E91A19" w:rsidDel="00E91A19">
          <w:rPr>
            <w:lang w:val="en-US"/>
            <w:rPrChange w:id="544" w:author="Dimitris Poulopoulos" w:date="2017-06-12T16:02:00Z">
              <w:rPr/>
            </w:rPrChange>
          </w:rPr>
          <w:delText xml:space="preserve"> </w:delText>
        </w:r>
        <w:r w:rsidR="00FB28A8" w:rsidDel="00E91A19">
          <w:delText>πίνακα</w:delText>
        </w:r>
        <w:r w:rsidR="00FB28A8" w:rsidRPr="00E91A19" w:rsidDel="00E91A19">
          <w:rPr>
            <w:lang w:val="en-US"/>
            <w:rPrChange w:id="545" w:author="Dimitris Poulopoulos" w:date="2017-06-12T16:02:00Z">
              <w:rPr/>
            </w:rPrChange>
          </w:rPr>
          <w:delText>:</w:delText>
        </w:r>
      </w:del>
    </w:p>
    <w:p w:rsidR="00FB28A8" w:rsidRPr="00E91A19" w:rsidRDefault="00FB28A8" w:rsidP="00FB28A8">
      <w:pPr>
        <w:spacing w:after="0"/>
        <w:jc w:val="both"/>
        <w:rPr>
          <w:lang w:val="en-US"/>
          <w:rPrChange w:id="546" w:author="Dimitris Poulopoulos" w:date="2017-06-12T16:02:00Z">
            <w:rPr/>
          </w:rPrChange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1569"/>
        <w:gridCol w:w="1721"/>
        <w:gridCol w:w="1743"/>
        <w:gridCol w:w="185"/>
        <w:gridCol w:w="2295"/>
        <w:gridCol w:w="1847"/>
      </w:tblGrid>
      <w:tr w:rsidR="00444AAF" w:rsidRPr="00444AAF" w:rsidTr="0044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444AAF" w:rsidRPr="00E91A19" w:rsidRDefault="00444AAF" w:rsidP="00444AAF">
            <w:pPr>
              <w:rPr>
                <w:rFonts w:ascii="Times New Roman"/>
                <w:sz w:val="24"/>
                <w:szCs w:val="24"/>
                <w:lang w:val="en-US"/>
                <w:rPrChange w:id="547" w:author="Dimitris Poulopoulos" w:date="2017-06-12T16:02:00Z">
                  <w:rPr>
                    <w:rFonts w:asci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1721" w:type="dxa"/>
            <w:noWrap/>
            <w:hideMark/>
          </w:tcPr>
          <w:p w:rsidR="00444AAF" w:rsidRPr="00444AAF" w:rsidRDefault="00444AAF" w:rsidP="00444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 w:rsidRPr="00444AAF">
              <w:rPr>
                <w:rFonts w:ascii="Calibri" w:hAnsi="Calibri" w:cs="Calibri"/>
                <w:color w:val="000000"/>
                <w:lang w:val="en-US"/>
              </w:rPr>
              <w:t>Count</w:t>
            </w:r>
          </w:p>
        </w:tc>
        <w:tc>
          <w:tcPr>
            <w:tcW w:w="1928" w:type="dxa"/>
            <w:gridSpan w:val="2"/>
            <w:noWrap/>
            <w:hideMark/>
          </w:tcPr>
          <w:p w:rsidR="00444AAF" w:rsidRPr="00444AAF" w:rsidRDefault="00444AAF" w:rsidP="00444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Sum(GrandTotal)</w:t>
            </w:r>
          </w:p>
        </w:tc>
        <w:tc>
          <w:tcPr>
            <w:tcW w:w="2295" w:type="dxa"/>
            <w:noWrap/>
            <w:hideMark/>
          </w:tcPr>
          <w:p w:rsidR="00444AAF" w:rsidRPr="00444AAF" w:rsidRDefault="00444AAF" w:rsidP="00444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Sum(Transactions)</w:t>
            </w:r>
          </w:p>
        </w:tc>
        <w:tc>
          <w:tcPr>
            <w:tcW w:w="1847" w:type="dxa"/>
            <w:noWrap/>
            <w:hideMark/>
          </w:tcPr>
          <w:p w:rsidR="00444AAF" w:rsidRPr="00444AAF" w:rsidRDefault="00444AAF" w:rsidP="00444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Avg. Basket</w:t>
            </w:r>
          </w:p>
        </w:tc>
      </w:tr>
      <w:tr w:rsidR="00444AAF" w:rsidRPr="00444AAF" w:rsidTr="0044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444AAF" w:rsidRPr="00444AAF" w:rsidRDefault="00444AAF" w:rsidP="00444AA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44AAF">
              <w:rPr>
                <w:rFonts w:ascii="Calibri" w:hAnsi="Calibri" w:cs="Calibri"/>
                <w:color w:val="000000"/>
                <w:lang w:val="en-US"/>
              </w:rPr>
              <w:t>Star</w:t>
            </w:r>
          </w:p>
        </w:tc>
        <w:tc>
          <w:tcPr>
            <w:tcW w:w="1721" w:type="dxa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43" w:type="dxa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gridSpan w:val="2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847" w:type="dxa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44AAF" w:rsidRPr="00444AAF" w:rsidTr="00444AAF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444AAF" w:rsidRPr="00444AAF" w:rsidRDefault="00444AAF" w:rsidP="00444AA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44AAF">
              <w:rPr>
                <w:rFonts w:ascii="Calibri" w:hAnsi="Calibri" w:cs="Calibri"/>
                <w:color w:val="000000"/>
                <w:lang w:val="en-US"/>
              </w:rPr>
              <w:t>Gold</w:t>
            </w:r>
          </w:p>
        </w:tc>
        <w:tc>
          <w:tcPr>
            <w:tcW w:w="1721" w:type="dxa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43" w:type="dxa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gridSpan w:val="2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847" w:type="dxa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44AAF" w:rsidRPr="00444AAF" w:rsidTr="0044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444AAF" w:rsidRPr="00444AAF" w:rsidRDefault="00444AAF" w:rsidP="00444AA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44AAF">
              <w:rPr>
                <w:rFonts w:ascii="Calibri" w:hAnsi="Calibri" w:cs="Calibri"/>
                <w:color w:val="000000"/>
                <w:lang w:val="en-US"/>
              </w:rPr>
              <w:t>Silver</w:t>
            </w:r>
          </w:p>
        </w:tc>
        <w:tc>
          <w:tcPr>
            <w:tcW w:w="1721" w:type="dxa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43" w:type="dxa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gridSpan w:val="2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847" w:type="dxa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44AAF" w:rsidRPr="00444AAF" w:rsidTr="00444AAF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444AAF" w:rsidRPr="00444AAF" w:rsidRDefault="00444AAF" w:rsidP="00444AA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44AAF">
              <w:rPr>
                <w:rFonts w:ascii="Calibri" w:hAnsi="Calibri" w:cs="Calibri"/>
                <w:color w:val="000000"/>
                <w:lang w:val="en-US"/>
              </w:rPr>
              <w:lastRenderedPageBreak/>
              <w:t>Bronze</w:t>
            </w:r>
          </w:p>
        </w:tc>
        <w:tc>
          <w:tcPr>
            <w:tcW w:w="1721" w:type="dxa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43" w:type="dxa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gridSpan w:val="2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847" w:type="dxa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44AAF" w:rsidRPr="00444AAF" w:rsidTr="0044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444AAF" w:rsidRPr="00444AAF" w:rsidRDefault="00444AAF" w:rsidP="00444AA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44AAF">
              <w:rPr>
                <w:rFonts w:ascii="Calibri" w:hAnsi="Calibri" w:cs="Calibri"/>
                <w:color w:val="000000"/>
                <w:lang w:val="en-US"/>
              </w:rPr>
              <w:t>Yellow</w:t>
            </w:r>
          </w:p>
        </w:tc>
        <w:tc>
          <w:tcPr>
            <w:tcW w:w="1721" w:type="dxa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43" w:type="dxa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gridSpan w:val="2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847" w:type="dxa"/>
            <w:noWrap/>
          </w:tcPr>
          <w:p w:rsidR="00444AAF" w:rsidRPr="00444AAF" w:rsidRDefault="00444AAF" w:rsidP="00444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44AAF" w:rsidRPr="00444AAF" w:rsidTr="00444AAF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:rsidR="00444AAF" w:rsidRPr="00444AAF" w:rsidRDefault="00444AAF" w:rsidP="00444AAF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444AAF">
              <w:rPr>
                <w:rFonts w:ascii="Calibri" w:hAnsi="Calibri" w:cs="Calibri"/>
                <w:color w:val="000000"/>
                <w:lang w:val="en-US"/>
              </w:rPr>
              <w:t>White</w:t>
            </w:r>
          </w:p>
        </w:tc>
        <w:tc>
          <w:tcPr>
            <w:tcW w:w="1721" w:type="dxa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43" w:type="dxa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gridSpan w:val="2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847" w:type="dxa"/>
            <w:noWrap/>
          </w:tcPr>
          <w:p w:rsidR="00444AAF" w:rsidRPr="00444AAF" w:rsidRDefault="00444AAF" w:rsidP="00444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:rsidR="00FB28A8" w:rsidRDefault="00FB28A8" w:rsidP="00FB28A8">
      <w:pPr>
        <w:spacing w:after="0"/>
        <w:jc w:val="both"/>
        <w:rPr>
          <w:lang w:val="en-US"/>
        </w:rPr>
      </w:pPr>
    </w:p>
    <w:p w:rsidR="00444AAF" w:rsidRPr="00E91A19" w:rsidRDefault="00444AAF" w:rsidP="00FB28A8">
      <w:pPr>
        <w:spacing w:after="0"/>
        <w:jc w:val="both"/>
        <w:rPr>
          <w:lang w:val="en-US"/>
          <w:rPrChange w:id="548" w:author="Dimitris Poulopoulos" w:date="2017-06-12T16:02:00Z">
            <w:rPr/>
          </w:rPrChange>
        </w:rPr>
      </w:pPr>
      <w:del w:id="549" w:author="POULOPOULOS Dimitris" w:date="2017-06-08T10:17:00Z">
        <w:r w:rsidDel="00367912">
          <w:delText>Δηλαδή</w:delText>
        </w:r>
      </w:del>
      <w:ins w:id="550" w:author="POULOPOULOS Dimitris" w:date="2017-06-08T10:17:00Z">
        <w:del w:id="551" w:author="Dimitris Poulopoulos" w:date="2017-06-12T16:02:00Z">
          <w:r w:rsidR="00367912" w:rsidDel="00E91A19">
            <w:delText>Ουσιαστικά</w:delText>
          </w:r>
        </w:del>
      </w:ins>
      <w:ins w:id="552" w:author="Dimitris Poulopoulos" w:date="2017-06-12T16:02:00Z">
        <w:r w:rsidR="00E91A19">
          <w:rPr>
            <w:lang w:val="en-US"/>
          </w:rPr>
          <w:t>For each segment, you should fill:</w:t>
        </w:r>
      </w:ins>
      <w:del w:id="553" w:author="Dimitris Poulopoulos" w:date="2017-06-12T16:02:00Z">
        <w:r w:rsidRPr="00E91A19" w:rsidDel="00E91A19">
          <w:rPr>
            <w:lang w:val="en-US"/>
            <w:rPrChange w:id="554" w:author="Dimitris Poulopoulos" w:date="2017-06-12T16:02:00Z">
              <w:rPr/>
            </w:rPrChange>
          </w:rPr>
          <w:delText xml:space="preserve">, </w:delText>
        </w:r>
        <w:r w:rsidDel="00E91A19">
          <w:delText>ανα</w:delText>
        </w:r>
        <w:r w:rsidRPr="00E91A19" w:rsidDel="00E91A19">
          <w:rPr>
            <w:lang w:val="en-US"/>
            <w:rPrChange w:id="555" w:author="Dimitris Poulopoulos" w:date="2017-06-12T16:02:00Z">
              <w:rPr/>
            </w:rPrChange>
          </w:rPr>
          <w:delText xml:space="preserve"> </w:delText>
        </w:r>
        <w:r w:rsidDel="00E91A19">
          <w:delText>τμήμα</w:delText>
        </w:r>
        <w:r w:rsidRPr="00E91A19" w:rsidDel="00E91A19">
          <w:rPr>
            <w:lang w:val="en-US"/>
            <w:rPrChange w:id="556" w:author="Dimitris Poulopoulos" w:date="2017-06-12T16:02:00Z">
              <w:rPr/>
            </w:rPrChange>
          </w:rPr>
          <w:delText xml:space="preserve">, </w:delText>
        </w:r>
        <w:r w:rsidDel="00E91A19">
          <w:delText>θα</w:delText>
        </w:r>
        <w:r w:rsidRPr="00E91A19" w:rsidDel="00E91A19">
          <w:rPr>
            <w:lang w:val="en-US"/>
            <w:rPrChange w:id="557" w:author="Dimitris Poulopoulos" w:date="2017-06-12T16:02:00Z">
              <w:rPr/>
            </w:rPrChange>
          </w:rPr>
          <w:delText xml:space="preserve"> </w:delText>
        </w:r>
        <w:r w:rsidDel="00E91A19">
          <w:delText>πρέπει</w:delText>
        </w:r>
        <w:r w:rsidRPr="00E91A19" w:rsidDel="00E91A19">
          <w:rPr>
            <w:lang w:val="en-US"/>
            <w:rPrChange w:id="558" w:author="Dimitris Poulopoulos" w:date="2017-06-12T16:02:00Z">
              <w:rPr/>
            </w:rPrChange>
          </w:rPr>
          <w:delText xml:space="preserve"> </w:delText>
        </w:r>
        <w:r w:rsidDel="00E91A19">
          <w:delText>να</w:delText>
        </w:r>
        <w:r w:rsidRPr="00E91A19" w:rsidDel="00E91A19">
          <w:rPr>
            <w:lang w:val="en-US"/>
            <w:rPrChange w:id="559" w:author="Dimitris Poulopoulos" w:date="2017-06-12T16:02:00Z">
              <w:rPr/>
            </w:rPrChange>
          </w:rPr>
          <w:delText xml:space="preserve"> </w:delText>
        </w:r>
        <w:r w:rsidDel="00E91A19">
          <w:delText>συμπληρώσετε</w:delText>
        </w:r>
        <w:r w:rsidRPr="00E91A19" w:rsidDel="00E91A19">
          <w:rPr>
            <w:lang w:val="en-US"/>
            <w:rPrChange w:id="560" w:author="Dimitris Poulopoulos" w:date="2017-06-12T16:02:00Z">
              <w:rPr/>
            </w:rPrChange>
          </w:rPr>
          <w:delText>:</w:delText>
        </w:r>
      </w:del>
    </w:p>
    <w:p w:rsidR="00444AAF" w:rsidRPr="00E91A19" w:rsidRDefault="00444AAF" w:rsidP="00FB28A8">
      <w:pPr>
        <w:spacing w:after="0"/>
        <w:jc w:val="both"/>
        <w:rPr>
          <w:lang w:val="en-US"/>
        </w:rPr>
      </w:pPr>
    </w:p>
    <w:p w:rsidR="00444AAF" w:rsidRPr="00E91A19" w:rsidRDefault="00444AAF" w:rsidP="00FB28A8">
      <w:pPr>
        <w:spacing w:after="0"/>
        <w:jc w:val="both"/>
        <w:rPr>
          <w:lang w:val="en-US"/>
          <w:rPrChange w:id="561" w:author="Dimitris Poulopoulos" w:date="2017-06-12T16:03:00Z">
            <w:rPr/>
          </w:rPrChange>
        </w:rPr>
      </w:pPr>
      <w:r>
        <w:rPr>
          <w:b/>
          <w:lang w:val="en-US"/>
        </w:rPr>
        <w:t>Count</w:t>
      </w:r>
      <w:r w:rsidRPr="00E91A19">
        <w:rPr>
          <w:b/>
          <w:lang w:val="en-US"/>
          <w:rPrChange w:id="562" w:author="Dimitris Poulopoulos" w:date="2017-06-12T16:03:00Z">
            <w:rPr>
              <w:b/>
            </w:rPr>
          </w:rPrChange>
        </w:rPr>
        <w:t xml:space="preserve">: </w:t>
      </w:r>
      <w:del w:id="563" w:author="Dimitris Poulopoulos" w:date="2017-06-12T16:03:00Z">
        <w:r w:rsidDel="00E91A19">
          <w:delText>Πόσοι</w:delText>
        </w:r>
        <w:r w:rsidRPr="00E91A19" w:rsidDel="00E91A19">
          <w:rPr>
            <w:lang w:val="en-US"/>
            <w:rPrChange w:id="564" w:author="Dimitris Poulopoulos" w:date="2017-06-12T16:03:00Z">
              <w:rPr/>
            </w:rPrChange>
          </w:rPr>
          <w:delText xml:space="preserve"> </w:delText>
        </w:r>
        <w:r w:rsidDel="00E91A19">
          <w:delText>πελάτες</w:delText>
        </w:r>
        <w:r w:rsidRPr="00E91A19" w:rsidDel="00E91A19">
          <w:rPr>
            <w:lang w:val="en-US"/>
            <w:rPrChange w:id="565" w:author="Dimitris Poulopoulos" w:date="2017-06-12T16:03:00Z">
              <w:rPr/>
            </w:rPrChange>
          </w:rPr>
          <w:delText xml:space="preserve"> </w:delText>
        </w:r>
        <w:r w:rsidDel="00E91A19">
          <w:delText>βρίσκονται</w:delText>
        </w:r>
        <w:r w:rsidRPr="00E91A19" w:rsidDel="00E91A19">
          <w:rPr>
            <w:lang w:val="en-US"/>
            <w:rPrChange w:id="566" w:author="Dimitris Poulopoulos" w:date="2017-06-12T16:03:00Z">
              <w:rPr/>
            </w:rPrChange>
          </w:rPr>
          <w:delText xml:space="preserve"> </w:delText>
        </w:r>
        <w:r w:rsidDel="00E91A19">
          <w:delText>σε</w:delText>
        </w:r>
        <w:r w:rsidRPr="00E91A19" w:rsidDel="00E91A19">
          <w:rPr>
            <w:lang w:val="en-US"/>
            <w:rPrChange w:id="567" w:author="Dimitris Poulopoulos" w:date="2017-06-12T16:03:00Z">
              <w:rPr/>
            </w:rPrChange>
          </w:rPr>
          <w:delText xml:space="preserve"> </w:delText>
        </w:r>
        <w:r w:rsidDel="00E91A19">
          <w:delText>κάθε</w:delText>
        </w:r>
        <w:r w:rsidRPr="00E91A19" w:rsidDel="00E91A19">
          <w:rPr>
            <w:lang w:val="en-US"/>
            <w:rPrChange w:id="568" w:author="Dimitris Poulopoulos" w:date="2017-06-12T16:03:00Z">
              <w:rPr/>
            </w:rPrChange>
          </w:rPr>
          <w:delText xml:space="preserve"> </w:delText>
        </w:r>
        <w:r w:rsidDel="00E91A19">
          <w:delText>τμήμα</w:delText>
        </w:r>
      </w:del>
      <w:ins w:id="569" w:author="Dimitris Poulopoulos" w:date="2017-06-12T16:03:00Z">
        <w:r w:rsidR="00E91A19">
          <w:rPr>
            <w:lang w:val="en-US"/>
          </w:rPr>
          <w:t>How many customers there are per segment</w:t>
        </w:r>
      </w:ins>
      <w:r w:rsidRPr="00E91A19">
        <w:rPr>
          <w:lang w:val="en-US"/>
          <w:rPrChange w:id="570" w:author="Dimitris Poulopoulos" w:date="2017-06-12T16:03:00Z">
            <w:rPr/>
          </w:rPrChange>
        </w:rPr>
        <w:t xml:space="preserve"> (</w:t>
      </w:r>
      <w:proofErr w:type="gramStart"/>
      <w:ins w:id="571" w:author="Dimitris Poulopoulos" w:date="2017-06-12T16:03:00Z">
        <w:r w:rsidR="00E91A19">
          <w:rPr>
            <w:lang w:val="en-US"/>
          </w:rPr>
          <w:t>e.g</w:t>
        </w:r>
      </w:ins>
      <w:proofErr w:type="gramEnd"/>
      <w:del w:id="572" w:author="Dimitris Poulopoulos" w:date="2017-06-12T16:03:00Z">
        <w:r w:rsidDel="00E91A19">
          <w:delText>π</w:delText>
        </w:r>
        <w:r w:rsidRPr="00E91A19" w:rsidDel="00E91A19">
          <w:rPr>
            <w:lang w:val="en-US"/>
            <w:rPrChange w:id="573" w:author="Dimitris Poulopoulos" w:date="2017-06-12T16:03:00Z">
              <w:rPr/>
            </w:rPrChange>
          </w:rPr>
          <w:delText>.</w:delText>
        </w:r>
        <w:r w:rsidDel="00E91A19">
          <w:delText>χ</w:delText>
        </w:r>
      </w:del>
      <w:r w:rsidRPr="00E91A19">
        <w:rPr>
          <w:lang w:val="en-US"/>
          <w:rPrChange w:id="574" w:author="Dimitris Poulopoulos" w:date="2017-06-12T16:03:00Z">
            <w:rPr/>
          </w:rPrChange>
        </w:rPr>
        <w:t xml:space="preserve">. 1750 </w:t>
      </w:r>
      <w:r>
        <w:rPr>
          <w:lang w:val="en-US"/>
        </w:rPr>
        <w:t>STAR</w:t>
      </w:r>
      <w:r w:rsidRPr="00E91A19">
        <w:rPr>
          <w:lang w:val="en-US"/>
          <w:rPrChange w:id="575" w:author="Dimitris Poulopoulos" w:date="2017-06-12T16:03:00Z">
            <w:rPr/>
          </w:rPrChange>
        </w:rPr>
        <w:t xml:space="preserve"> </w:t>
      </w:r>
      <w:del w:id="576" w:author="KEFALINOS Agis" w:date="2017-06-13T17:11:00Z">
        <w:r w:rsidDel="005E780C">
          <w:delText>μέλη</w:delText>
        </w:r>
      </w:del>
      <w:ins w:id="577" w:author="KEFALINOS Agis" w:date="2017-06-13T17:11:00Z">
        <w:r w:rsidR="005E780C">
          <w:rPr>
            <w:lang w:val="en-US"/>
          </w:rPr>
          <w:t>members</w:t>
        </w:r>
      </w:ins>
      <w:r w:rsidRPr="00E91A19">
        <w:rPr>
          <w:lang w:val="en-US"/>
          <w:rPrChange w:id="578" w:author="Dimitris Poulopoulos" w:date="2017-06-12T16:03:00Z">
            <w:rPr/>
          </w:rPrChange>
        </w:rPr>
        <w:t>)</w:t>
      </w:r>
    </w:p>
    <w:p w:rsidR="00444AAF" w:rsidRPr="00E91A19" w:rsidRDefault="00444AAF" w:rsidP="00FB28A8">
      <w:pPr>
        <w:spacing w:after="0"/>
        <w:jc w:val="both"/>
        <w:rPr>
          <w:ins w:id="579" w:author="POULOPOULOS Dimitris" w:date="2017-06-08T10:07:00Z"/>
          <w:lang w:val="en-US"/>
          <w:rPrChange w:id="580" w:author="Dimitris Poulopoulos" w:date="2017-06-12T16:03:00Z">
            <w:rPr>
              <w:ins w:id="581" w:author="POULOPOULOS Dimitris" w:date="2017-06-08T10:07:00Z"/>
            </w:rPr>
          </w:rPrChange>
        </w:rPr>
      </w:pPr>
      <w:r>
        <w:rPr>
          <w:b/>
          <w:lang w:val="en-US"/>
        </w:rPr>
        <w:t>Sum</w:t>
      </w:r>
      <w:r w:rsidRPr="00E91A19">
        <w:rPr>
          <w:b/>
          <w:lang w:val="en-US"/>
          <w:rPrChange w:id="582" w:author="Dimitris Poulopoulos" w:date="2017-06-12T16:03:00Z">
            <w:rPr>
              <w:b/>
            </w:rPr>
          </w:rPrChange>
        </w:rPr>
        <w:t>(</w:t>
      </w:r>
      <w:proofErr w:type="spellStart"/>
      <w:r>
        <w:rPr>
          <w:b/>
          <w:lang w:val="en-US"/>
        </w:rPr>
        <w:t>GrandTotal</w:t>
      </w:r>
      <w:proofErr w:type="spellEnd"/>
      <w:r w:rsidRPr="00E91A19">
        <w:rPr>
          <w:b/>
          <w:lang w:val="en-US"/>
          <w:rPrChange w:id="583" w:author="Dimitris Poulopoulos" w:date="2017-06-12T16:03:00Z">
            <w:rPr>
              <w:b/>
            </w:rPr>
          </w:rPrChange>
        </w:rPr>
        <w:t xml:space="preserve">): </w:t>
      </w:r>
      <w:del w:id="584" w:author="Dimitris Poulopoulos" w:date="2017-06-12T16:03:00Z">
        <w:r w:rsidDel="00E91A19">
          <w:rPr>
            <w:lang w:val="en-US"/>
          </w:rPr>
          <w:delText>To</w:delText>
        </w:r>
      </w:del>
      <w:ins w:id="585" w:author="POULOPOULOS Dimitris" w:date="2017-06-08T10:08:00Z">
        <w:del w:id="586" w:author="Dimitris Poulopoulos" w:date="2017-06-12T16:03:00Z">
          <w:r w:rsidR="00566C0C" w:rsidDel="00E91A19">
            <w:delText>ν</w:delText>
          </w:r>
        </w:del>
      </w:ins>
      <w:del w:id="587" w:author="Dimitris Poulopoulos" w:date="2017-06-12T16:03:00Z">
        <w:r w:rsidRPr="00E91A19" w:rsidDel="00E91A19">
          <w:rPr>
            <w:lang w:val="en-US"/>
            <w:rPrChange w:id="588" w:author="Dimitris Poulopoulos" w:date="2017-06-12T16:03:00Z">
              <w:rPr/>
            </w:rPrChange>
          </w:rPr>
          <w:delText xml:space="preserve"> </w:delText>
        </w:r>
        <w:r w:rsidDel="00E91A19">
          <w:delText>τζίρο</w:delText>
        </w:r>
        <w:r w:rsidRPr="00E91A19" w:rsidDel="00E91A19">
          <w:rPr>
            <w:lang w:val="en-US"/>
            <w:rPrChange w:id="589" w:author="Dimitris Poulopoulos" w:date="2017-06-12T16:03:00Z">
              <w:rPr/>
            </w:rPrChange>
          </w:rPr>
          <w:delText xml:space="preserve"> </w:delText>
        </w:r>
        <w:r w:rsidDel="00E91A19">
          <w:delText>που</w:delText>
        </w:r>
        <w:r w:rsidRPr="00E91A19" w:rsidDel="00E91A19">
          <w:rPr>
            <w:lang w:val="en-US"/>
            <w:rPrChange w:id="590" w:author="Dimitris Poulopoulos" w:date="2017-06-12T16:03:00Z">
              <w:rPr/>
            </w:rPrChange>
          </w:rPr>
          <w:delText xml:space="preserve"> </w:delText>
        </w:r>
        <w:r w:rsidDel="00E91A19">
          <w:delText>έχει</w:delText>
        </w:r>
        <w:r w:rsidRPr="00E91A19" w:rsidDel="00E91A19">
          <w:rPr>
            <w:lang w:val="en-US"/>
            <w:rPrChange w:id="591" w:author="Dimitris Poulopoulos" w:date="2017-06-12T16:03:00Z">
              <w:rPr/>
            </w:rPrChange>
          </w:rPr>
          <w:delText xml:space="preserve"> </w:delText>
        </w:r>
        <w:r w:rsidDel="00E91A19">
          <w:delText>κάνει</w:delText>
        </w:r>
        <w:r w:rsidRPr="00E91A19" w:rsidDel="00E91A19">
          <w:rPr>
            <w:lang w:val="en-US"/>
            <w:rPrChange w:id="592" w:author="Dimitris Poulopoulos" w:date="2017-06-12T16:03:00Z">
              <w:rPr/>
            </w:rPrChange>
          </w:rPr>
          <w:delText xml:space="preserve"> </w:delText>
        </w:r>
        <w:r w:rsidDel="00E91A19">
          <w:delText>κάθε</w:delText>
        </w:r>
      </w:del>
      <w:ins w:id="593" w:author="POULOPOULOS Dimitris" w:date="2017-06-08T10:08:00Z">
        <w:del w:id="594" w:author="Dimitris Poulopoulos" w:date="2017-06-12T16:03:00Z">
          <w:r w:rsidR="00566C0C" w:rsidDel="00E91A19">
            <w:delText>ανα</w:delText>
          </w:r>
        </w:del>
      </w:ins>
      <w:del w:id="595" w:author="Dimitris Poulopoulos" w:date="2017-06-12T16:03:00Z">
        <w:r w:rsidRPr="00E91A19" w:rsidDel="00E91A19">
          <w:rPr>
            <w:lang w:val="en-US"/>
            <w:rPrChange w:id="596" w:author="Dimitris Poulopoulos" w:date="2017-06-12T16:03:00Z">
              <w:rPr/>
            </w:rPrChange>
          </w:rPr>
          <w:delText xml:space="preserve"> </w:delText>
        </w:r>
        <w:r w:rsidDel="00E91A19">
          <w:delText>τμήμα</w:delText>
        </w:r>
      </w:del>
      <w:ins w:id="597" w:author="Dimitris Poulopoulos" w:date="2017-06-12T16:03:00Z">
        <w:r w:rsidR="00E91A19">
          <w:rPr>
            <w:lang w:val="en-US"/>
          </w:rPr>
          <w:t xml:space="preserve">The sum of </w:t>
        </w:r>
        <w:proofErr w:type="spellStart"/>
        <w:r w:rsidR="00E91A19">
          <w:rPr>
            <w:lang w:val="en-US"/>
          </w:rPr>
          <w:t>GrandTotal</w:t>
        </w:r>
        <w:proofErr w:type="spellEnd"/>
        <w:r w:rsidR="00E91A19">
          <w:rPr>
            <w:lang w:val="en-US"/>
          </w:rPr>
          <w:t xml:space="preserve"> per segment</w:t>
        </w:r>
      </w:ins>
      <w:r w:rsidRPr="00E91A19">
        <w:rPr>
          <w:lang w:val="en-US"/>
          <w:rPrChange w:id="598" w:author="Dimitris Poulopoulos" w:date="2017-06-12T16:03:00Z">
            <w:rPr/>
          </w:rPrChange>
        </w:rPr>
        <w:t xml:space="preserve"> (</w:t>
      </w:r>
      <w:del w:id="599" w:author="Dimitris Poulopoulos" w:date="2017-06-12T16:03:00Z">
        <w:r w:rsidDel="00E91A19">
          <w:delText>π</w:delText>
        </w:r>
        <w:r w:rsidRPr="00E91A19" w:rsidDel="00E91A19">
          <w:rPr>
            <w:lang w:val="en-US"/>
            <w:rPrChange w:id="600" w:author="Dimitris Poulopoulos" w:date="2017-06-12T16:03:00Z">
              <w:rPr/>
            </w:rPrChange>
          </w:rPr>
          <w:delText>.</w:delText>
        </w:r>
        <w:r w:rsidDel="00E91A19">
          <w:delText>χ</w:delText>
        </w:r>
      </w:del>
      <w:ins w:id="601" w:author="Dimitris Poulopoulos" w:date="2017-06-12T16:03:00Z">
        <w:r w:rsidR="00E91A19">
          <w:rPr>
            <w:lang w:val="en-US"/>
          </w:rPr>
          <w:t>e.g</w:t>
        </w:r>
      </w:ins>
      <w:r w:rsidRPr="00E91A19">
        <w:rPr>
          <w:lang w:val="en-US"/>
          <w:rPrChange w:id="602" w:author="Dimitris Poulopoulos" w:date="2017-06-12T16:03:00Z">
            <w:rPr/>
          </w:rPrChange>
        </w:rPr>
        <w:t xml:space="preserve">. </w:t>
      </w:r>
      <w:ins w:id="603" w:author="POULOPOULOS Dimitris" w:date="2017-06-08T10:06:00Z">
        <w:r w:rsidRPr="00E91A19">
          <w:rPr>
            <w:lang w:val="en-US"/>
            <w:rPrChange w:id="604" w:author="Dimitris Poulopoulos" w:date="2017-06-12T16:03:00Z">
              <w:rPr/>
            </w:rPrChange>
          </w:rPr>
          <w:t>€</w:t>
        </w:r>
        <w:r w:rsidRPr="00E91A19">
          <w:rPr>
            <w:lang w:val="en-US"/>
          </w:rPr>
          <w:t>2</w:t>
        </w:r>
      </w:ins>
      <w:ins w:id="605" w:author="POULOPOULOS Dimitris" w:date="2017-06-08T10:07:00Z">
        <w:r w:rsidRPr="00E91A19">
          <w:rPr>
            <w:lang w:val="en-US"/>
            <w:rPrChange w:id="606" w:author="Dimitris Poulopoulos" w:date="2017-06-12T16:03:00Z">
              <w:rPr/>
            </w:rPrChange>
          </w:rPr>
          <w:t>.</w:t>
        </w:r>
      </w:ins>
      <w:ins w:id="607" w:author="POULOPOULOS Dimitris" w:date="2017-06-08T10:06:00Z">
        <w:r w:rsidRPr="00E91A19">
          <w:rPr>
            <w:lang w:val="en-US"/>
          </w:rPr>
          <w:t>0</w:t>
        </w:r>
      </w:ins>
      <w:ins w:id="608" w:author="POULOPOULOS Dimitris" w:date="2017-06-08T10:07:00Z">
        <w:r w:rsidRPr="00E91A19">
          <w:rPr>
            <w:lang w:val="en-US"/>
            <w:rPrChange w:id="609" w:author="Dimitris Poulopoulos" w:date="2017-06-12T16:03:00Z">
              <w:rPr/>
            </w:rPrChange>
          </w:rPr>
          <w:t>0</w:t>
        </w:r>
      </w:ins>
      <w:ins w:id="610" w:author="POULOPOULOS Dimitris" w:date="2017-06-08T10:06:00Z">
        <w:r w:rsidRPr="00E91A19">
          <w:rPr>
            <w:lang w:val="en-US"/>
          </w:rPr>
          <w:t xml:space="preserve">0.000 </w:t>
        </w:r>
        <w:del w:id="611" w:author="Dimitris Poulopoulos" w:date="2017-06-12T16:03:00Z">
          <w:r w:rsidDel="00E91A19">
            <w:delText>συνολο</w:delText>
          </w:r>
          <w:r w:rsidRPr="00E91A19" w:rsidDel="00E91A19">
            <w:rPr>
              <w:lang w:val="en-US"/>
              <w:rPrChange w:id="612" w:author="Dimitris Poulopoulos" w:date="2017-06-12T16:03:00Z">
                <w:rPr/>
              </w:rPrChange>
            </w:rPr>
            <w:delText xml:space="preserve"> </w:delText>
          </w:r>
        </w:del>
      </w:ins>
      <w:ins w:id="613" w:author="Dimitris Poulopoulos" w:date="2017-06-12T16:03:00Z">
        <w:r w:rsidR="00E91A19">
          <w:rPr>
            <w:lang w:val="en-US"/>
          </w:rPr>
          <w:t xml:space="preserve">total </w:t>
        </w:r>
      </w:ins>
      <w:ins w:id="614" w:author="POULOPOULOS Dimitris" w:date="2017-06-08T10:06:00Z">
        <w:del w:id="615" w:author="Dimitris Poulopoulos" w:date="2017-06-12T16:03:00Z">
          <w:r w:rsidDel="00E91A19">
            <w:delText>για</w:delText>
          </w:r>
          <w:r w:rsidRPr="00E91A19" w:rsidDel="00E91A19">
            <w:rPr>
              <w:lang w:val="en-US"/>
              <w:rPrChange w:id="616" w:author="Dimitris Poulopoulos" w:date="2017-06-12T16:03:00Z">
                <w:rPr/>
              </w:rPrChange>
            </w:rPr>
            <w:delText xml:space="preserve"> </w:delText>
          </w:r>
          <w:r w:rsidDel="00E91A19">
            <w:delText>τα</w:delText>
          </w:r>
          <w:r w:rsidRPr="00E91A19" w:rsidDel="00E91A19">
            <w:rPr>
              <w:lang w:val="en-US"/>
              <w:rPrChange w:id="617" w:author="Dimitris Poulopoulos" w:date="2017-06-12T16:03:00Z">
                <w:rPr/>
              </w:rPrChange>
            </w:rPr>
            <w:delText xml:space="preserve"> </w:delText>
          </w:r>
        </w:del>
      </w:ins>
      <w:ins w:id="618" w:author="Dimitris Poulopoulos" w:date="2017-06-12T16:03:00Z">
        <w:r w:rsidR="00E91A19">
          <w:rPr>
            <w:lang w:val="en-US"/>
          </w:rPr>
          <w:t xml:space="preserve">for </w:t>
        </w:r>
      </w:ins>
      <w:ins w:id="619" w:author="POULOPOULOS Dimitris" w:date="2017-06-08T10:06:00Z">
        <w:r>
          <w:rPr>
            <w:lang w:val="en-US"/>
          </w:rPr>
          <w:t>STAR</w:t>
        </w:r>
        <w:r w:rsidRPr="00E91A19">
          <w:rPr>
            <w:lang w:val="en-US"/>
          </w:rPr>
          <w:t xml:space="preserve"> </w:t>
        </w:r>
        <w:del w:id="620" w:author="Dimitris Poulopoulos" w:date="2017-06-12T16:03:00Z">
          <w:r w:rsidDel="00E91A19">
            <w:delText>μέλη</w:delText>
          </w:r>
        </w:del>
      </w:ins>
      <w:ins w:id="621" w:author="Dimitris Poulopoulos" w:date="2017-06-12T16:03:00Z">
        <w:r w:rsidR="00E91A19">
          <w:rPr>
            <w:lang w:val="en-US"/>
          </w:rPr>
          <w:t>members</w:t>
        </w:r>
      </w:ins>
      <w:r w:rsidRPr="00E91A19">
        <w:rPr>
          <w:lang w:val="en-US"/>
          <w:rPrChange w:id="622" w:author="Dimitris Poulopoulos" w:date="2017-06-12T16:03:00Z">
            <w:rPr/>
          </w:rPrChange>
        </w:rPr>
        <w:t>)</w:t>
      </w:r>
    </w:p>
    <w:p w:rsidR="00566C0C" w:rsidRPr="00E91A19" w:rsidRDefault="00566C0C" w:rsidP="00FB28A8">
      <w:pPr>
        <w:spacing w:after="0"/>
        <w:jc w:val="both"/>
        <w:rPr>
          <w:ins w:id="623" w:author="POULOPOULOS Dimitris" w:date="2017-06-08T10:09:00Z"/>
          <w:lang w:val="en-US"/>
          <w:rPrChange w:id="624" w:author="Dimitris Poulopoulos" w:date="2017-06-12T16:04:00Z">
            <w:rPr>
              <w:ins w:id="625" w:author="POULOPOULOS Dimitris" w:date="2017-06-08T10:09:00Z"/>
            </w:rPr>
          </w:rPrChange>
        </w:rPr>
      </w:pPr>
      <w:ins w:id="626" w:author="POULOPOULOS Dimitris" w:date="2017-06-08T10:07:00Z">
        <w:r>
          <w:rPr>
            <w:b/>
            <w:lang w:val="en-US"/>
          </w:rPr>
          <w:t>Sum</w:t>
        </w:r>
        <w:r w:rsidRPr="00E91A19">
          <w:rPr>
            <w:b/>
            <w:lang w:val="en-US"/>
          </w:rPr>
          <w:t>(</w:t>
        </w:r>
        <w:r>
          <w:rPr>
            <w:b/>
            <w:lang w:val="en-US"/>
          </w:rPr>
          <w:t>Transactions</w:t>
        </w:r>
        <w:r w:rsidRPr="00E91A19">
          <w:rPr>
            <w:b/>
            <w:lang w:val="en-US"/>
          </w:rPr>
          <w:t xml:space="preserve">): </w:t>
        </w:r>
      </w:ins>
      <w:ins w:id="627" w:author="POULOPOULOS Dimitris" w:date="2017-06-08T10:08:00Z">
        <w:del w:id="628" w:author="Dimitris Poulopoulos" w:date="2017-06-12T16:03:00Z">
          <w:r w:rsidDel="00E91A19">
            <w:delText>Το</w:delText>
          </w:r>
          <w:r w:rsidRPr="00E91A19" w:rsidDel="00E91A19">
            <w:rPr>
              <w:lang w:val="en-US"/>
              <w:rPrChange w:id="629" w:author="Dimitris Poulopoulos" w:date="2017-06-12T16:04:00Z">
                <w:rPr/>
              </w:rPrChange>
            </w:rPr>
            <w:delText xml:space="preserve"> </w:delText>
          </w:r>
          <w:r w:rsidDel="00E91A19">
            <w:delText>σύνολο</w:delText>
          </w:r>
          <w:r w:rsidRPr="00E91A19" w:rsidDel="00E91A19">
            <w:rPr>
              <w:lang w:val="en-US"/>
              <w:rPrChange w:id="630" w:author="Dimitris Poulopoulos" w:date="2017-06-12T16:04:00Z">
                <w:rPr/>
              </w:rPrChange>
            </w:rPr>
            <w:delText xml:space="preserve"> </w:delText>
          </w:r>
          <w:r w:rsidDel="00E91A19">
            <w:delText>των</w:delText>
          </w:r>
          <w:r w:rsidRPr="00E91A19" w:rsidDel="00E91A19">
            <w:rPr>
              <w:lang w:val="en-US"/>
              <w:rPrChange w:id="631" w:author="Dimitris Poulopoulos" w:date="2017-06-12T16:04:00Z">
                <w:rPr/>
              </w:rPrChange>
            </w:rPr>
            <w:delText xml:space="preserve"> </w:delText>
          </w:r>
          <w:r w:rsidDel="00E91A19">
            <w:delText>συναλλαγών</w:delText>
          </w:r>
          <w:r w:rsidRPr="00E91A19" w:rsidDel="00E91A19">
            <w:rPr>
              <w:lang w:val="en-US"/>
              <w:rPrChange w:id="632" w:author="Dimitris Poulopoulos" w:date="2017-06-12T16:04:00Z">
                <w:rPr/>
              </w:rPrChange>
            </w:rPr>
            <w:delText xml:space="preserve"> </w:delText>
          </w:r>
          <w:r w:rsidDel="00E91A19">
            <w:delText>ανα</w:delText>
          </w:r>
          <w:r w:rsidRPr="00E91A19" w:rsidDel="00E91A19">
            <w:rPr>
              <w:lang w:val="en-US"/>
              <w:rPrChange w:id="633" w:author="Dimitris Poulopoulos" w:date="2017-06-12T16:04:00Z">
                <w:rPr/>
              </w:rPrChange>
            </w:rPr>
            <w:delText xml:space="preserve"> </w:delText>
          </w:r>
          <w:r w:rsidDel="00E91A19">
            <w:delText>τμήμα</w:delText>
          </w:r>
        </w:del>
      </w:ins>
      <w:ins w:id="634" w:author="Dimitris Poulopoulos" w:date="2017-06-12T16:03:00Z">
        <w:r w:rsidR="00E91A19">
          <w:rPr>
            <w:lang w:val="en-US"/>
          </w:rPr>
          <w:t>The sum of transactions per segment</w:t>
        </w:r>
      </w:ins>
      <w:ins w:id="635" w:author="POULOPOULOS Dimitris" w:date="2017-06-08T10:09:00Z">
        <w:r w:rsidRPr="00E91A19">
          <w:rPr>
            <w:lang w:val="en-US"/>
            <w:rPrChange w:id="636" w:author="Dimitris Poulopoulos" w:date="2017-06-12T16:04:00Z">
              <w:rPr/>
            </w:rPrChange>
          </w:rPr>
          <w:t xml:space="preserve"> (</w:t>
        </w:r>
        <w:del w:id="637" w:author="Dimitris Poulopoulos" w:date="2017-06-12T16:04:00Z">
          <w:r w:rsidDel="00E91A19">
            <w:delText>Κάθε</w:delText>
          </w:r>
          <w:r w:rsidRPr="00E91A19" w:rsidDel="00E91A19">
            <w:rPr>
              <w:lang w:val="en-US"/>
              <w:rPrChange w:id="638" w:author="Dimitris Poulopoulos" w:date="2017-06-12T16:04:00Z">
                <w:rPr/>
              </w:rPrChange>
            </w:rPr>
            <w:delText xml:space="preserve"> </w:delText>
          </w:r>
        </w:del>
      </w:ins>
      <w:ins w:id="639" w:author="Dimitris Poulopoulos" w:date="2017-06-12T16:04:00Z">
        <w:r w:rsidR="00E91A19">
          <w:rPr>
            <w:lang w:val="en-US"/>
          </w:rPr>
          <w:t xml:space="preserve">Each </w:t>
        </w:r>
      </w:ins>
      <w:ins w:id="640" w:author="POULOPOULOS Dimitris" w:date="2017-06-08T10:09:00Z">
        <w:r>
          <w:rPr>
            <w:lang w:val="en-US"/>
          </w:rPr>
          <w:t>invoice</w:t>
        </w:r>
        <w:r w:rsidRPr="00E91A19">
          <w:rPr>
            <w:lang w:val="en-US"/>
          </w:rPr>
          <w:t xml:space="preserve"> </w:t>
        </w:r>
        <w:del w:id="641" w:author="Dimitris Poulopoulos" w:date="2017-06-12T16:04:00Z">
          <w:r w:rsidDel="00E91A19">
            <w:delText>θεωρείται</w:delText>
          </w:r>
          <w:r w:rsidRPr="00E91A19" w:rsidDel="00E91A19">
            <w:rPr>
              <w:lang w:val="en-US"/>
              <w:rPrChange w:id="642" w:author="Dimitris Poulopoulos" w:date="2017-06-12T16:04:00Z">
                <w:rPr/>
              </w:rPrChange>
            </w:rPr>
            <w:delText xml:space="preserve"> </w:delText>
          </w:r>
          <w:r w:rsidDel="00E91A19">
            <w:delText>μια</w:delText>
          </w:r>
          <w:r w:rsidRPr="00E91A19" w:rsidDel="00E91A19">
            <w:rPr>
              <w:lang w:val="en-US"/>
              <w:rPrChange w:id="643" w:author="Dimitris Poulopoulos" w:date="2017-06-12T16:04:00Z">
                <w:rPr/>
              </w:rPrChange>
            </w:rPr>
            <w:delText xml:space="preserve"> </w:delText>
          </w:r>
          <w:r w:rsidDel="00E91A19">
            <w:delText>συναλλαγή</w:delText>
          </w:r>
        </w:del>
      </w:ins>
      <w:ins w:id="644" w:author="Dimitris Poulopoulos" w:date="2017-06-12T16:05:00Z">
        <w:r w:rsidR="00E91A19">
          <w:rPr>
            <w:lang w:val="en-US"/>
          </w:rPr>
          <w:t>counts as</w:t>
        </w:r>
      </w:ins>
      <w:ins w:id="645" w:author="Dimitris Poulopoulos" w:date="2017-06-12T16:04:00Z">
        <w:r w:rsidR="00E91A19">
          <w:rPr>
            <w:lang w:val="en-US"/>
          </w:rPr>
          <w:t xml:space="preserve"> on</w:t>
        </w:r>
      </w:ins>
      <w:ins w:id="646" w:author="Dimitris Poulopoulos" w:date="2017-06-12T16:05:00Z">
        <w:r w:rsidR="00E91A19">
          <w:rPr>
            <w:lang w:val="en-US"/>
          </w:rPr>
          <w:t>e</w:t>
        </w:r>
      </w:ins>
      <w:ins w:id="647" w:author="Dimitris Poulopoulos" w:date="2017-06-12T16:04:00Z">
        <w:r w:rsidR="00E91A19">
          <w:rPr>
            <w:lang w:val="en-US"/>
          </w:rPr>
          <w:t xml:space="preserve"> transaction</w:t>
        </w:r>
      </w:ins>
      <w:ins w:id="648" w:author="POULOPOULOS Dimitris" w:date="2017-06-08T10:09:00Z">
        <w:r w:rsidRPr="00E91A19">
          <w:rPr>
            <w:lang w:val="en-US"/>
            <w:rPrChange w:id="649" w:author="Dimitris Poulopoulos" w:date="2017-06-12T16:04:00Z">
              <w:rPr/>
            </w:rPrChange>
          </w:rPr>
          <w:t>)</w:t>
        </w:r>
      </w:ins>
    </w:p>
    <w:p w:rsidR="00566C0C" w:rsidRPr="00E91A19" w:rsidRDefault="00566C0C" w:rsidP="00FB28A8">
      <w:pPr>
        <w:spacing w:after="0"/>
        <w:jc w:val="both"/>
        <w:rPr>
          <w:ins w:id="650" w:author="POULOPOULOS Dimitris" w:date="2017-06-08T10:17:00Z"/>
          <w:lang w:val="en-US"/>
          <w:rPrChange w:id="651" w:author="Dimitris Poulopoulos" w:date="2017-06-12T16:04:00Z">
            <w:rPr>
              <w:ins w:id="652" w:author="POULOPOULOS Dimitris" w:date="2017-06-08T10:17:00Z"/>
            </w:rPr>
          </w:rPrChange>
        </w:rPr>
      </w:pPr>
      <w:ins w:id="653" w:author="POULOPOULOS Dimitris" w:date="2017-06-08T10:09:00Z">
        <w:r>
          <w:rPr>
            <w:b/>
            <w:lang w:val="en-US"/>
          </w:rPr>
          <w:t>Avg</w:t>
        </w:r>
        <w:r w:rsidRPr="00E91A19">
          <w:rPr>
            <w:b/>
            <w:lang w:val="en-US"/>
          </w:rPr>
          <w:t xml:space="preserve">. </w:t>
        </w:r>
        <w:r>
          <w:rPr>
            <w:b/>
            <w:lang w:val="en-US"/>
          </w:rPr>
          <w:t>Basket</w:t>
        </w:r>
        <w:r w:rsidRPr="00E91A19">
          <w:rPr>
            <w:b/>
            <w:lang w:val="en-US"/>
          </w:rPr>
          <w:t xml:space="preserve">: </w:t>
        </w:r>
        <w:del w:id="654" w:author="Dimitris Poulopoulos" w:date="2017-06-12T16:04:00Z">
          <w:r w:rsidDel="00E91A19">
            <w:delText>Το</w:delText>
          </w:r>
          <w:r w:rsidRPr="00E91A19" w:rsidDel="00E91A19">
            <w:rPr>
              <w:lang w:val="en-US"/>
              <w:rPrChange w:id="655" w:author="Dimitris Poulopoulos" w:date="2017-06-12T16:04:00Z">
                <w:rPr/>
              </w:rPrChange>
            </w:rPr>
            <w:delText xml:space="preserve"> </w:delText>
          </w:r>
          <w:r w:rsidDel="00E91A19">
            <w:delText>μέσο</w:delText>
          </w:r>
          <w:r w:rsidRPr="00E91A19" w:rsidDel="00E91A19">
            <w:rPr>
              <w:lang w:val="en-US"/>
              <w:rPrChange w:id="656" w:author="Dimitris Poulopoulos" w:date="2017-06-12T16:04:00Z">
                <w:rPr/>
              </w:rPrChange>
            </w:rPr>
            <w:delText xml:space="preserve"> </w:delText>
          </w:r>
          <w:r w:rsidDel="00E91A19">
            <w:delText>καλάθι</w:delText>
          </w:r>
          <w:r w:rsidRPr="00E91A19" w:rsidDel="00E91A19">
            <w:rPr>
              <w:lang w:val="en-US"/>
              <w:rPrChange w:id="657" w:author="Dimitris Poulopoulos" w:date="2017-06-12T16:04:00Z">
                <w:rPr/>
              </w:rPrChange>
            </w:rPr>
            <w:delText xml:space="preserve"> </w:delText>
          </w:r>
          <w:r w:rsidDel="00E91A19">
            <w:delText>ανά</w:delText>
          </w:r>
          <w:r w:rsidRPr="00E91A19" w:rsidDel="00E91A19">
            <w:rPr>
              <w:lang w:val="en-US"/>
              <w:rPrChange w:id="658" w:author="Dimitris Poulopoulos" w:date="2017-06-12T16:04:00Z">
                <w:rPr/>
              </w:rPrChange>
            </w:rPr>
            <w:delText xml:space="preserve"> </w:delText>
          </w:r>
          <w:r w:rsidDel="00E91A19">
            <w:delText>τμήμα</w:delText>
          </w:r>
        </w:del>
      </w:ins>
      <w:ins w:id="659" w:author="Dimitris Poulopoulos" w:date="2017-06-12T16:04:00Z">
        <w:r w:rsidR="00E91A19">
          <w:rPr>
            <w:lang w:val="en-US"/>
          </w:rPr>
          <w:t>The average basket value per segment</w:t>
        </w:r>
      </w:ins>
      <w:ins w:id="660" w:author="POULOPOULOS Dimitris" w:date="2017-06-08T10:09:00Z">
        <w:r w:rsidRPr="00E91A19">
          <w:rPr>
            <w:lang w:val="en-US"/>
            <w:rPrChange w:id="661" w:author="Dimitris Poulopoulos" w:date="2017-06-12T16:04:00Z">
              <w:rPr/>
            </w:rPrChange>
          </w:rPr>
          <w:t xml:space="preserve"> (</w:t>
        </w:r>
      </w:ins>
      <w:ins w:id="662" w:author="POULOPOULOS Dimitris" w:date="2017-06-08T10:10:00Z">
        <w:r w:rsidR="0062317C" w:rsidRPr="00E91A19">
          <w:rPr>
            <w:lang w:val="en-US"/>
            <w:rPrChange w:id="663" w:author="Dimitris Poulopoulos" w:date="2017-06-12T16:04:00Z">
              <w:rPr/>
            </w:rPrChange>
          </w:rPr>
          <w:t>€</w:t>
        </w:r>
        <w:r w:rsidR="0062317C" w:rsidRPr="00E91A19">
          <w:rPr>
            <w:lang w:val="en-US"/>
          </w:rPr>
          <w:t xml:space="preserve">50.00 </w:t>
        </w:r>
        <w:del w:id="664" w:author="Dimitris Poulopoulos" w:date="2017-06-12T16:04:00Z">
          <w:r w:rsidR="0062317C" w:rsidDel="00E91A19">
            <w:delText>μέσο</w:delText>
          </w:r>
          <w:r w:rsidR="0062317C" w:rsidRPr="00E91A19" w:rsidDel="00E91A19">
            <w:rPr>
              <w:lang w:val="en-US"/>
              <w:rPrChange w:id="665" w:author="Dimitris Poulopoulos" w:date="2017-06-12T16:04:00Z">
                <w:rPr/>
              </w:rPrChange>
            </w:rPr>
            <w:delText xml:space="preserve"> </w:delText>
          </w:r>
          <w:r w:rsidR="0062317C" w:rsidDel="00E91A19">
            <w:delText>καλάθι</w:delText>
          </w:r>
          <w:r w:rsidR="0062317C" w:rsidRPr="00E91A19" w:rsidDel="00E91A19">
            <w:rPr>
              <w:lang w:val="en-US"/>
              <w:rPrChange w:id="666" w:author="Dimitris Poulopoulos" w:date="2017-06-12T16:04:00Z">
                <w:rPr/>
              </w:rPrChange>
            </w:rPr>
            <w:delText xml:space="preserve"> </w:delText>
          </w:r>
          <w:r w:rsidR="0062317C" w:rsidDel="00E91A19">
            <w:delText>για</w:delText>
          </w:r>
          <w:r w:rsidR="0062317C" w:rsidRPr="00E91A19" w:rsidDel="00E91A19">
            <w:rPr>
              <w:lang w:val="en-US"/>
              <w:rPrChange w:id="667" w:author="Dimitris Poulopoulos" w:date="2017-06-12T16:04:00Z">
                <w:rPr/>
              </w:rPrChange>
            </w:rPr>
            <w:delText xml:space="preserve"> </w:delText>
          </w:r>
          <w:r w:rsidR="0062317C" w:rsidDel="00E91A19">
            <w:delText>τα</w:delText>
          </w:r>
          <w:r w:rsidR="0062317C" w:rsidRPr="00E91A19" w:rsidDel="00E91A19">
            <w:rPr>
              <w:lang w:val="en-US"/>
              <w:rPrChange w:id="668" w:author="Dimitris Poulopoulos" w:date="2017-06-12T16:04:00Z">
                <w:rPr/>
              </w:rPrChange>
            </w:rPr>
            <w:delText xml:space="preserve"> </w:delText>
          </w:r>
          <w:r w:rsidR="0062317C" w:rsidDel="00E91A19">
            <w:rPr>
              <w:lang w:val="en-US"/>
            </w:rPr>
            <w:delText>STAR</w:delText>
          </w:r>
          <w:r w:rsidR="0062317C" w:rsidRPr="00E91A19" w:rsidDel="00E91A19">
            <w:rPr>
              <w:lang w:val="en-US"/>
            </w:rPr>
            <w:delText xml:space="preserve"> </w:delText>
          </w:r>
          <w:r w:rsidR="0062317C" w:rsidDel="00E91A19">
            <w:delText>μέλη</w:delText>
          </w:r>
        </w:del>
      </w:ins>
      <w:ins w:id="669" w:author="Dimitris Poulopoulos" w:date="2017-06-12T16:04:00Z">
        <w:r w:rsidR="00E91A19">
          <w:rPr>
            <w:lang w:val="en-US"/>
          </w:rPr>
          <w:t>average basket for STAR members</w:t>
        </w:r>
      </w:ins>
      <w:ins w:id="670" w:author="POULOPOULOS Dimitris" w:date="2017-06-08T10:10:00Z">
        <w:r w:rsidR="0062317C" w:rsidRPr="00E91A19">
          <w:rPr>
            <w:lang w:val="en-US"/>
            <w:rPrChange w:id="671" w:author="Dimitris Poulopoulos" w:date="2017-06-12T16:04:00Z">
              <w:rPr/>
            </w:rPrChange>
          </w:rPr>
          <w:t>)</w:t>
        </w:r>
      </w:ins>
    </w:p>
    <w:p w:rsidR="00367912" w:rsidRDefault="00367912" w:rsidP="00FB28A8">
      <w:pPr>
        <w:spacing w:after="0"/>
        <w:jc w:val="both"/>
        <w:rPr>
          <w:ins w:id="672" w:author="Dimitris Poulopoulos" w:date="2017-06-12T16:05:00Z"/>
          <w:lang w:val="en-US"/>
        </w:rPr>
      </w:pPr>
    </w:p>
    <w:p w:rsidR="00E91A19" w:rsidRDefault="00E91A19" w:rsidP="00FB28A8">
      <w:pPr>
        <w:spacing w:after="0"/>
        <w:jc w:val="both"/>
        <w:rPr>
          <w:ins w:id="673" w:author="Dimitris Poulopoulos" w:date="2017-06-12T16:15:00Z"/>
          <w:lang w:val="en-US"/>
        </w:rPr>
      </w:pPr>
      <w:ins w:id="674" w:author="Dimitris Poulopoulos" w:date="2017-06-12T16:05:00Z">
        <w:r>
          <w:rPr>
            <w:lang w:val="en-US"/>
          </w:rPr>
          <w:t xml:space="preserve">For completing the </w:t>
        </w:r>
      </w:ins>
      <w:ins w:id="675" w:author="Dimitris Poulopoulos" w:date="2017-06-12T16:19:00Z">
        <w:r w:rsidR="00815E85">
          <w:rPr>
            <w:lang w:val="en-US"/>
          </w:rPr>
          <w:t>task,</w:t>
        </w:r>
      </w:ins>
      <w:ins w:id="676" w:author="Dimitris Poulopoulos" w:date="2017-06-12T16:05:00Z">
        <w:r>
          <w:rPr>
            <w:lang w:val="en-US"/>
          </w:rPr>
          <w:t xml:space="preserve"> you can use either Python or</w:t>
        </w:r>
        <w:r w:rsidR="00815E85">
          <w:rPr>
            <w:lang w:val="en-US"/>
          </w:rPr>
          <w:t xml:space="preserve"> R, and upload the final script,</w:t>
        </w:r>
        <w:r>
          <w:rPr>
            <w:lang w:val="en-US"/>
          </w:rPr>
          <w:t xml:space="preserve"> as well as the document presenting your solutions, on a private repo on Bitbucket.</w:t>
        </w:r>
      </w:ins>
      <w:ins w:id="677" w:author="Dimitris Poulopoulos" w:date="2017-06-12T16:07:00Z">
        <w:r w:rsidR="006F1E4B">
          <w:rPr>
            <w:lang w:val="en-US"/>
          </w:rPr>
          <w:t xml:space="preserve"> The document can be in any form you </w:t>
        </w:r>
      </w:ins>
      <w:ins w:id="678" w:author="Dimitris Poulopoulos" w:date="2017-06-12T16:19:00Z">
        <w:r w:rsidR="00815E85">
          <w:rPr>
            <w:lang w:val="en-US"/>
          </w:rPr>
          <w:t>prefer</w:t>
        </w:r>
      </w:ins>
      <w:ins w:id="679" w:author="Dimitris Poulopoulos" w:date="2017-06-12T16:07:00Z">
        <w:r w:rsidR="006F1E4B">
          <w:rPr>
            <w:lang w:val="en-US"/>
          </w:rPr>
          <w:t xml:space="preserve"> </w:t>
        </w:r>
        <w:r w:rsidR="006F1E4B" w:rsidRPr="006F1E4B">
          <w:rPr>
            <w:lang w:val="en-US"/>
            <w:rPrChange w:id="680" w:author="Dimitris Poulopoulos" w:date="2017-06-12T16:07:00Z">
              <w:rPr/>
            </w:rPrChange>
          </w:rPr>
          <w:t>(</w:t>
        </w:r>
        <w:r w:rsidR="006F1E4B">
          <w:rPr>
            <w:lang w:val="en-US"/>
          </w:rPr>
          <w:t>word</w:t>
        </w:r>
        <w:r w:rsidR="006F1E4B" w:rsidRPr="006F1E4B">
          <w:rPr>
            <w:lang w:val="en-US"/>
            <w:rPrChange w:id="681" w:author="Dimitris Poulopoulos" w:date="2017-06-12T16:07:00Z">
              <w:rPr/>
            </w:rPrChange>
          </w:rPr>
          <w:t xml:space="preserve"> </w:t>
        </w:r>
        <w:r w:rsidR="006F1E4B">
          <w:rPr>
            <w:lang w:val="en-US"/>
          </w:rPr>
          <w:t>document</w:t>
        </w:r>
        <w:r w:rsidR="006F1E4B" w:rsidRPr="006F1E4B">
          <w:rPr>
            <w:lang w:val="en-US"/>
            <w:rPrChange w:id="682" w:author="Dimitris Poulopoulos" w:date="2017-06-12T16:07:00Z">
              <w:rPr/>
            </w:rPrChange>
          </w:rPr>
          <w:t xml:space="preserve">, </w:t>
        </w:r>
        <w:r w:rsidR="006F1E4B">
          <w:rPr>
            <w:lang w:val="en-US"/>
          </w:rPr>
          <w:t>excel</w:t>
        </w:r>
        <w:r w:rsidR="006F1E4B" w:rsidRPr="006F1E4B">
          <w:rPr>
            <w:lang w:val="en-US"/>
            <w:rPrChange w:id="683" w:author="Dimitris Poulopoulos" w:date="2017-06-12T16:07:00Z">
              <w:rPr/>
            </w:rPrChange>
          </w:rPr>
          <w:t xml:space="preserve"> </w:t>
        </w:r>
        <w:r w:rsidR="006F1E4B">
          <w:rPr>
            <w:lang w:val="en-US"/>
          </w:rPr>
          <w:t>file</w:t>
        </w:r>
        <w:r w:rsidR="006F1E4B" w:rsidRPr="006F1E4B">
          <w:rPr>
            <w:lang w:val="en-US"/>
            <w:rPrChange w:id="684" w:author="Dimitris Poulopoulos" w:date="2017-06-12T16:07:00Z">
              <w:rPr/>
            </w:rPrChange>
          </w:rPr>
          <w:t xml:space="preserve"> </w:t>
        </w:r>
        <w:r w:rsidR="006F1E4B">
          <w:rPr>
            <w:lang w:val="en-US"/>
          </w:rPr>
          <w:t>etc</w:t>
        </w:r>
        <w:r w:rsidR="006F1E4B" w:rsidRPr="006F1E4B">
          <w:rPr>
            <w:lang w:val="en-US"/>
            <w:rPrChange w:id="685" w:author="Dimitris Poulopoulos" w:date="2017-06-12T16:07:00Z">
              <w:rPr/>
            </w:rPrChange>
          </w:rPr>
          <w:t>.)</w:t>
        </w:r>
        <w:r w:rsidR="006F1E4B">
          <w:rPr>
            <w:lang w:val="en-US"/>
          </w:rPr>
          <w:t>. You should add</w:t>
        </w:r>
      </w:ins>
      <w:ins w:id="686" w:author="Dimitris Poulopoulos" w:date="2017-06-12T16:14:00Z">
        <w:r w:rsidR="006F1E4B">
          <w:rPr>
            <w:lang w:val="en-US"/>
          </w:rPr>
          <w:t xml:space="preserve"> me,</w:t>
        </w:r>
      </w:ins>
      <w:ins w:id="687" w:author="Dimitris Poulopoulos" w:date="2017-06-12T16:07:00Z">
        <w:r w:rsidR="006F1E4B">
          <w:rPr>
            <w:lang w:val="en-US"/>
          </w:rPr>
          <w:t xml:space="preserve"> </w:t>
        </w:r>
      </w:ins>
      <w:ins w:id="688" w:author="Dimitris Poulopoulos" w:date="2017-06-12T16:11:00Z">
        <w:r w:rsidR="006F1E4B">
          <w:rPr>
            <w:lang w:val="en-US"/>
          </w:rPr>
          <w:t>“</w:t>
        </w:r>
        <w:del w:id="689" w:author="KEFALINOS Agis" w:date="2017-06-13T17:12:00Z">
          <w:r w:rsidR="006F1E4B" w:rsidDel="004B07AB">
            <w:rPr>
              <w:lang w:val="en-US"/>
            </w:rPr>
            <w:delText>dpoulopoulos</w:delText>
          </w:r>
        </w:del>
      </w:ins>
      <w:ins w:id="690" w:author="KEFALINOS Agis" w:date="2017-06-13T17:12:00Z">
        <w:r w:rsidR="004B07AB">
          <w:rPr>
            <w:lang w:val="en-US"/>
          </w:rPr>
          <w:t>mdagis@gmail.com</w:t>
        </w:r>
      </w:ins>
      <w:ins w:id="691" w:author="Dimitris Poulopoulos" w:date="2017-06-12T16:14:00Z">
        <w:r w:rsidR="006F1E4B">
          <w:rPr>
            <w:lang w:val="en-US"/>
          </w:rPr>
          <w:t>”</w:t>
        </w:r>
        <w:r w:rsidR="006F1E4B">
          <w:rPr>
            <w:lang w:val="en-US"/>
          </w:rPr>
          <w:t xml:space="preserve"> as a collaborator</w:t>
        </w:r>
      </w:ins>
      <w:ins w:id="692" w:author="Dimitris Poulopoulos" w:date="2017-06-12T16:20:00Z">
        <w:r w:rsidR="00815E85">
          <w:rPr>
            <w:lang w:val="en-US"/>
          </w:rPr>
          <w:t>, in your Bitbucket repo</w:t>
        </w:r>
      </w:ins>
      <w:ins w:id="693" w:author="Dimitris Poulopoulos" w:date="2017-06-12T16:14:00Z">
        <w:r w:rsidR="006F1E4B">
          <w:rPr>
            <w:lang w:val="en-US"/>
          </w:rPr>
          <w:t>.</w:t>
        </w:r>
      </w:ins>
    </w:p>
    <w:p w:rsidR="006F1E4B" w:rsidDel="004B07AB" w:rsidRDefault="006F1E4B" w:rsidP="00FB28A8">
      <w:pPr>
        <w:spacing w:after="0"/>
        <w:jc w:val="both"/>
        <w:rPr>
          <w:ins w:id="694" w:author="Dimitris Poulopoulos" w:date="2017-06-12T16:15:00Z"/>
          <w:del w:id="695" w:author="KEFALINOS Agis" w:date="2017-06-13T17:13:00Z"/>
          <w:lang w:val="en-US"/>
        </w:rPr>
      </w:pPr>
      <w:bookmarkStart w:id="696" w:name="_GoBack"/>
      <w:bookmarkEnd w:id="696"/>
    </w:p>
    <w:p w:rsidR="006F1E4B" w:rsidDel="004B07AB" w:rsidRDefault="006F1E4B" w:rsidP="00FB28A8">
      <w:pPr>
        <w:spacing w:after="0"/>
        <w:jc w:val="both"/>
        <w:rPr>
          <w:ins w:id="697" w:author="Dimitris Poulopoulos" w:date="2017-06-12T16:15:00Z"/>
          <w:del w:id="698" w:author="KEFALINOS Agis" w:date="2017-06-13T17:13:00Z"/>
          <w:lang w:val="en-US"/>
        </w:rPr>
      </w:pPr>
      <w:ins w:id="699" w:author="Dimitris Poulopoulos" w:date="2017-06-12T16:15:00Z">
        <w:del w:id="700" w:author="KEFALINOS Agis" w:date="2017-06-13T17:13:00Z">
          <w:r w:rsidDel="004B07AB">
            <w:rPr>
              <w:lang w:val="en-US"/>
            </w:rPr>
            <w:delText>To complete the last step:</w:delText>
          </w:r>
        </w:del>
      </w:ins>
    </w:p>
    <w:p w:rsidR="006F1E4B" w:rsidDel="004B07AB" w:rsidRDefault="006F1E4B" w:rsidP="00FB28A8">
      <w:pPr>
        <w:spacing w:after="0"/>
        <w:jc w:val="both"/>
        <w:rPr>
          <w:ins w:id="701" w:author="Dimitris Poulopoulos" w:date="2017-06-12T16:15:00Z"/>
          <w:del w:id="702" w:author="KEFALINOS Agis" w:date="2017-06-13T17:13:00Z"/>
          <w:lang w:val="en-US"/>
        </w:rPr>
      </w:pPr>
    </w:p>
    <w:p w:rsidR="006F1E4B" w:rsidRPr="006F1E4B" w:rsidDel="004B07AB" w:rsidRDefault="006F1E4B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ins w:id="703" w:author="Dimitris Poulopoulos" w:date="2017-06-12T16:15:00Z"/>
          <w:del w:id="704" w:author="KEFALINOS Agis" w:date="2017-06-13T17:13:00Z"/>
          <w:lang w:val="en-US"/>
        </w:rPr>
        <w:pPrChange w:id="705" w:author="Dimitris Poulopoulos" w:date="2017-06-12T16:15:00Z">
          <w:pPr>
            <w:spacing w:after="0"/>
            <w:jc w:val="both"/>
          </w:pPr>
        </w:pPrChange>
      </w:pPr>
      <w:ins w:id="706" w:author="Dimitris Poulopoulos" w:date="2017-06-12T16:15:00Z">
        <w:del w:id="707" w:author="KEFALINOS Agis" w:date="2017-06-13T17:13:00Z">
          <w:r w:rsidRPr="006F1E4B" w:rsidDel="004B07AB">
            <w:rPr>
              <w:lang w:val="en-US"/>
            </w:rPr>
            <w:delText>Go to the Settin</w:delText>
          </w:r>
          <w:r w:rsidDel="004B07AB">
            <w:rPr>
              <w:lang w:val="en-US"/>
            </w:rPr>
            <w:delText>gs for the Bitbucket repository</w:delText>
          </w:r>
        </w:del>
      </w:ins>
    </w:p>
    <w:p w:rsidR="006F1E4B" w:rsidRPr="006F1E4B" w:rsidDel="004B07AB" w:rsidRDefault="006F1E4B">
      <w:pPr>
        <w:pStyle w:val="ListParagraph"/>
        <w:numPr>
          <w:ilvl w:val="0"/>
          <w:numId w:val="2"/>
        </w:numPr>
        <w:spacing w:after="0"/>
        <w:ind w:left="90" w:hanging="90"/>
        <w:jc w:val="both"/>
        <w:rPr>
          <w:ins w:id="708" w:author="Dimitris Poulopoulos" w:date="2017-06-12T16:15:00Z"/>
          <w:del w:id="709" w:author="KEFALINOS Agis" w:date="2017-06-13T17:13:00Z"/>
          <w:lang w:val="en-US"/>
        </w:rPr>
        <w:pPrChange w:id="710" w:author="Dimitris Poulopoulos" w:date="2017-06-12T16:15:00Z">
          <w:pPr>
            <w:spacing w:after="0"/>
            <w:jc w:val="both"/>
          </w:pPr>
        </w:pPrChange>
      </w:pPr>
      <w:ins w:id="711" w:author="Dimitris Poulopoulos" w:date="2017-06-12T16:15:00Z">
        <w:del w:id="712" w:author="KEFALINOS Agis" w:date="2017-06-13T17:13:00Z">
          <w:r w:rsidRPr="006F1E4B" w:rsidDel="004B07AB">
            <w:rPr>
              <w:lang w:val="en-US"/>
            </w:rPr>
            <w:delText>Click User and group acce</w:delText>
          </w:r>
          <w:r w:rsidDel="004B07AB">
            <w:rPr>
              <w:lang w:val="en-US"/>
            </w:rPr>
            <w:delText>ss on the left navigation</w:delText>
          </w:r>
        </w:del>
      </w:ins>
    </w:p>
    <w:p w:rsidR="006F1E4B" w:rsidRPr="006F1E4B" w:rsidDel="004B07AB" w:rsidRDefault="006F1E4B">
      <w:pPr>
        <w:pStyle w:val="ListParagraph"/>
        <w:numPr>
          <w:ilvl w:val="0"/>
          <w:numId w:val="2"/>
        </w:numPr>
        <w:spacing w:after="0"/>
        <w:ind w:left="90" w:hanging="90"/>
        <w:jc w:val="both"/>
        <w:rPr>
          <w:ins w:id="713" w:author="Dimitris Poulopoulos" w:date="2017-06-12T16:15:00Z"/>
          <w:del w:id="714" w:author="KEFALINOS Agis" w:date="2017-06-13T17:13:00Z"/>
          <w:lang w:val="en-US"/>
        </w:rPr>
        <w:pPrChange w:id="715" w:author="Dimitris Poulopoulos" w:date="2017-06-12T16:15:00Z">
          <w:pPr>
            <w:spacing w:after="0"/>
            <w:jc w:val="both"/>
          </w:pPr>
        </w:pPrChange>
      </w:pPr>
      <w:ins w:id="716" w:author="Dimitris Poulopoulos" w:date="2017-06-12T16:15:00Z">
        <w:del w:id="717" w:author="KEFALINOS Agis" w:date="2017-06-13T17:13:00Z">
          <w:r w:rsidRPr="006F1E4B" w:rsidDel="004B07AB">
            <w:rPr>
              <w:lang w:val="en-US"/>
            </w:rPr>
            <w:delText xml:space="preserve">From the Users section, enter </w:delText>
          </w:r>
        </w:del>
      </w:ins>
      <w:ins w:id="718" w:author="Dimitris Poulopoulos" w:date="2017-06-12T16:20:00Z">
        <w:del w:id="719" w:author="KEFALINOS Agis" w:date="2017-06-13T17:13:00Z">
          <w:r w:rsidR="00815E85" w:rsidDel="004B07AB">
            <w:rPr>
              <w:lang w:val="en-US"/>
            </w:rPr>
            <w:delText>“</w:delText>
          </w:r>
        </w:del>
        <w:del w:id="720" w:author="KEFALINOS Agis" w:date="2017-06-13T17:12:00Z">
          <w:r w:rsidR="00815E85" w:rsidDel="004B07AB">
            <w:rPr>
              <w:lang w:val="en-US"/>
            </w:rPr>
            <w:delText>dpoulopoulos</w:delText>
          </w:r>
        </w:del>
        <w:del w:id="721" w:author="KEFALINOS Agis" w:date="2017-06-13T17:13:00Z">
          <w:r w:rsidR="00815E85" w:rsidDel="004B07AB">
            <w:rPr>
              <w:lang w:val="en-US"/>
            </w:rPr>
            <w:delText>”</w:delText>
          </w:r>
        </w:del>
      </w:ins>
      <w:ins w:id="722" w:author="Dimitris Poulopoulos" w:date="2017-06-12T16:15:00Z">
        <w:del w:id="723" w:author="KEFALINOS Agis" w:date="2017-06-13T17:13:00Z">
          <w:r w:rsidDel="004B07AB">
            <w:rPr>
              <w:lang w:val="en-US"/>
            </w:rPr>
            <w:delText xml:space="preserve"> in the text box</w:delText>
          </w:r>
        </w:del>
      </w:ins>
    </w:p>
    <w:p w:rsidR="006F1E4B" w:rsidRPr="006F1E4B" w:rsidDel="004B07AB" w:rsidRDefault="006F1E4B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ins w:id="724" w:author="POULOPOULOS Dimitris" w:date="2017-06-08T10:17:00Z"/>
          <w:del w:id="725" w:author="KEFALINOS Agis" w:date="2017-06-13T17:13:00Z"/>
          <w:lang w:val="en-US"/>
          <w:rPrChange w:id="726" w:author="Dimitris Poulopoulos" w:date="2017-06-12T16:15:00Z">
            <w:rPr>
              <w:ins w:id="727" w:author="POULOPOULOS Dimitris" w:date="2017-06-08T10:17:00Z"/>
              <w:del w:id="728" w:author="KEFALINOS Agis" w:date="2017-06-13T17:13:00Z"/>
            </w:rPr>
          </w:rPrChange>
        </w:rPr>
        <w:pPrChange w:id="729" w:author="Dimitris Poulopoulos" w:date="2017-06-12T16:15:00Z">
          <w:pPr>
            <w:spacing w:after="0"/>
            <w:jc w:val="both"/>
          </w:pPr>
        </w:pPrChange>
      </w:pPr>
      <w:ins w:id="730" w:author="Dimitris Poulopoulos" w:date="2017-06-12T16:15:00Z">
        <w:del w:id="731" w:author="KEFALINOS Agis" w:date="2017-06-13T17:13:00Z">
          <w:r w:rsidRPr="006F1E4B" w:rsidDel="004B07AB">
            <w:rPr>
              <w:lang w:val="en-US"/>
            </w:rPr>
            <w:delText>Click Add</w:delText>
          </w:r>
        </w:del>
      </w:ins>
    </w:p>
    <w:p w:rsidR="00367912" w:rsidRPr="006B26C1" w:rsidRDefault="00367912">
      <w:pPr>
        <w:tabs>
          <w:tab w:val="left" w:pos="180"/>
          <w:tab w:val="left" w:pos="450"/>
        </w:tabs>
        <w:spacing w:after="0"/>
        <w:jc w:val="both"/>
        <w:pPrChange w:id="732" w:author="Dimitris Poulopoulos" w:date="2017-06-12T16:15:00Z">
          <w:pPr>
            <w:spacing w:after="0"/>
            <w:jc w:val="both"/>
          </w:pPr>
        </w:pPrChange>
      </w:pPr>
      <w:ins w:id="733" w:author="POULOPOULOS Dimitris" w:date="2017-06-08T10:17:00Z">
        <w:del w:id="734" w:author="Dimitris Poulopoulos" w:date="2017-06-12T16:11:00Z">
          <w:r w:rsidDel="006F1E4B">
            <w:delText>Για</w:delText>
          </w:r>
          <w:r w:rsidDel="006F1E4B">
            <w:delText xml:space="preserve"> </w:delText>
          </w:r>
          <w:r w:rsidDel="006F1E4B">
            <w:delText>την</w:delText>
          </w:r>
          <w:r w:rsidDel="006F1E4B">
            <w:delText xml:space="preserve"> </w:delText>
          </w:r>
        </w:del>
      </w:ins>
      <w:ins w:id="735" w:author="POULOPOULOS Dimitris" w:date="2017-06-08T11:15:00Z">
        <w:del w:id="736" w:author="Dimitris Poulopoulos" w:date="2017-06-12T16:11:00Z">
          <w:r w:rsidR="00C71C17" w:rsidDel="006F1E4B">
            <w:delText>ολοκλήρωση</w:delText>
          </w:r>
          <w:r w:rsidR="00C71C17" w:rsidDel="006F1E4B">
            <w:delText xml:space="preserve"> </w:delText>
          </w:r>
          <w:r w:rsidR="00C71C17" w:rsidDel="006F1E4B">
            <w:delText>του</w:delText>
          </w:r>
          <w:r w:rsidR="00C71C17" w:rsidDel="006F1E4B">
            <w:delText xml:space="preserve"> </w:delText>
          </w:r>
          <w:r w:rsidR="00C71C17" w:rsidDel="006F1E4B">
            <w:delText>παραπάνω</w:delText>
          </w:r>
          <w:r w:rsidR="00C71C17" w:rsidDel="006F1E4B">
            <w:delText xml:space="preserve"> </w:delText>
          </w:r>
          <w:r w:rsidR="00C71C17" w:rsidDel="006F1E4B">
            <w:rPr>
              <w:lang w:val="en-US"/>
            </w:rPr>
            <w:delText>task</w:delText>
          </w:r>
        </w:del>
      </w:ins>
      <w:ins w:id="737" w:author="POULOPOULOS Dimitris" w:date="2017-06-08T10:18:00Z">
        <w:del w:id="738" w:author="Dimitris Poulopoulos" w:date="2017-06-12T16:11:00Z">
          <w:r w:rsidDel="006F1E4B">
            <w:delText xml:space="preserve"> </w:delText>
          </w:r>
          <w:r w:rsidDel="006F1E4B">
            <w:delText>μπορείτε</w:delText>
          </w:r>
          <w:r w:rsidDel="006F1E4B">
            <w:delText xml:space="preserve"> </w:delText>
          </w:r>
          <w:r w:rsidDel="006F1E4B">
            <w:delText>να</w:delText>
          </w:r>
          <w:r w:rsidDel="006F1E4B">
            <w:delText xml:space="preserve"> </w:delText>
          </w:r>
          <w:r w:rsidDel="006F1E4B">
            <w:delText>χρησιμοποιήσετε</w:delText>
          </w:r>
          <w:r w:rsidDel="006F1E4B">
            <w:delText xml:space="preserve"> </w:delText>
          </w:r>
          <w:r w:rsidDel="006F1E4B">
            <w:rPr>
              <w:lang w:val="en-US"/>
            </w:rPr>
            <w:delText>Python</w:delText>
          </w:r>
          <w:r w:rsidRPr="00367912" w:rsidDel="006F1E4B">
            <w:rPr>
              <w:rPrChange w:id="739" w:author="POULOPOULOS Dimitris" w:date="2017-06-08T10:18:00Z">
                <w:rPr>
                  <w:lang w:val="en-US"/>
                </w:rPr>
              </w:rPrChange>
            </w:rPr>
            <w:delText xml:space="preserve"> </w:delText>
          </w:r>
          <w:r w:rsidDel="006F1E4B">
            <w:delText>ή</w:delText>
          </w:r>
          <w:r w:rsidDel="006F1E4B">
            <w:delText xml:space="preserve"> </w:delText>
          </w:r>
          <w:r w:rsidDel="006F1E4B">
            <w:rPr>
              <w:lang w:val="en-US"/>
            </w:rPr>
            <w:delText>R</w:delText>
          </w:r>
          <w:r w:rsidRPr="00367912" w:rsidDel="006F1E4B">
            <w:rPr>
              <w:rPrChange w:id="740" w:author="POULOPOULOS Dimitris" w:date="2017-06-08T10:18:00Z">
                <w:rPr>
                  <w:lang w:val="en-US"/>
                </w:rPr>
              </w:rPrChange>
            </w:rPr>
            <w:delText xml:space="preserve">, </w:delText>
          </w:r>
          <w:r w:rsidDel="006F1E4B">
            <w:delText>ενώ</w:delText>
          </w:r>
          <w:r w:rsidDel="006F1E4B">
            <w:delText xml:space="preserve"> </w:delText>
          </w:r>
          <w:r w:rsidDel="006F1E4B">
            <w:delText>θα</w:delText>
          </w:r>
          <w:r w:rsidDel="006F1E4B">
            <w:delText xml:space="preserve"> </w:delText>
          </w:r>
          <w:r w:rsidDel="006F1E4B">
            <w:delText>πρέπει</w:delText>
          </w:r>
          <w:r w:rsidDel="006F1E4B">
            <w:delText xml:space="preserve"> </w:delText>
          </w:r>
          <w:r w:rsidDel="006F1E4B">
            <w:delText>να</w:delText>
          </w:r>
          <w:r w:rsidDel="006F1E4B">
            <w:delText xml:space="preserve"> </w:delText>
          </w:r>
          <w:r w:rsidDel="006F1E4B">
            <w:delText>ανεβάσετε</w:delText>
          </w:r>
          <w:r w:rsidDel="006F1E4B">
            <w:delText xml:space="preserve"> </w:delText>
          </w:r>
          <w:r w:rsidDel="006F1E4B">
            <w:delText>τον</w:delText>
          </w:r>
          <w:r w:rsidDel="006F1E4B">
            <w:delText xml:space="preserve"> </w:delText>
          </w:r>
          <w:r w:rsidDel="006F1E4B">
            <w:delText>κώδικα</w:delText>
          </w:r>
          <w:r w:rsidDel="006F1E4B">
            <w:delText xml:space="preserve"> </w:delText>
          </w:r>
          <w:r w:rsidDel="006F1E4B">
            <w:delText>σε</w:delText>
          </w:r>
          <w:r w:rsidDel="006F1E4B">
            <w:delText xml:space="preserve"> </w:delText>
          </w:r>
          <w:r w:rsidDel="006F1E4B">
            <w:delText>ένα</w:delText>
          </w:r>
          <w:r w:rsidDel="006F1E4B">
            <w:delText xml:space="preserve"> </w:delText>
          </w:r>
        </w:del>
      </w:ins>
      <w:ins w:id="741" w:author="POULOPOULOS Dimitris" w:date="2017-06-08T11:13:00Z">
        <w:del w:id="742" w:author="Dimitris Poulopoulos" w:date="2017-06-12T16:11:00Z">
          <w:r w:rsidR="008157FC" w:rsidDel="006F1E4B">
            <w:rPr>
              <w:lang w:val="en-US"/>
            </w:rPr>
            <w:delText>private</w:delText>
          </w:r>
        </w:del>
      </w:ins>
      <w:ins w:id="743" w:author="POULOPOULOS Dimitris" w:date="2017-06-08T10:18:00Z">
        <w:del w:id="744" w:author="Dimitris Poulopoulos" w:date="2017-06-12T16:11:00Z">
          <w:r w:rsidRPr="00367912" w:rsidDel="006F1E4B">
            <w:rPr>
              <w:rPrChange w:id="745" w:author="POULOPOULOS Dimitris" w:date="2017-06-08T10:19:00Z">
                <w:rPr>
                  <w:lang w:val="en-US"/>
                </w:rPr>
              </w:rPrChange>
            </w:rPr>
            <w:delText xml:space="preserve"> </w:delText>
          </w:r>
          <w:r w:rsidDel="006F1E4B">
            <w:rPr>
              <w:lang w:val="en-US"/>
            </w:rPr>
            <w:delText>repo</w:delText>
          </w:r>
          <w:r w:rsidRPr="00367912" w:rsidDel="006F1E4B">
            <w:rPr>
              <w:rPrChange w:id="746" w:author="POULOPOULOS Dimitris" w:date="2017-06-08T10:19:00Z">
                <w:rPr>
                  <w:lang w:val="en-US"/>
                </w:rPr>
              </w:rPrChange>
            </w:rPr>
            <w:delText xml:space="preserve"> </w:delText>
          </w:r>
        </w:del>
      </w:ins>
      <w:ins w:id="747" w:author="POULOPOULOS Dimitris" w:date="2017-06-08T10:19:00Z">
        <w:del w:id="748" w:author="Dimitris Poulopoulos" w:date="2017-06-12T16:11:00Z">
          <w:r w:rsidDel="006F1E4B">
            <w:delText>στο</w:delText>
          </w:r>
          <w:r w:rsidDel="006F1E4B">
            <w:delText xml:space="preserve"> </w:delText>
          </w:r>
        </w:del>
      </w:ins>
      <w:ins w:id="749" w:author="POULOPOULOS Dimitris" w:date="2017-06-08T11:13:00Z">
        <w:del w:id="750" w:author="Dimitris Poulopoulos" w:date="2017-06-12T16:11:00Z">
          <w:r w:rsidR="008157FC" w:rsidDel="006F1E4B">
            <w:rPr>
              <w:lang w:val="en-US"/>
            </w:rPr>
            <w:delText>Bitbucket</w:delText>
          </w:r>
        </w:del>
      </w:ins>
      <w:ins w:id="751" w:author="POULOPOULOS Dimitris" w:date="2017-06-08T10:19:00Z">
        <w:del w:id="752" w:author="Dimitris Poulopoulos" w:date="2017-06-12T16:11:00Z">
          <w:r w:rsidDel="006F1E4B">
            <w:delText>.</w:delText>
          </w:r>
        </w:del>
      </w:ins>
      <w:ins w:id="753" w:author="POULOPOULOS Dimitris" w:date="2017-06-08T11:13:00Z">
        <w:del w:id="754" w:author="Dimitris Poulopoulos" w:date="2017-06-12T16:11:00Z">
          <w:r w:rsidR="006B26C1" w:rsidDel="006F1E4B">
            <w:delText xml:space="preserve"> </w:delText>
          </w:r>
          <w:r w:rsidR="006B26C1" w:rsidDel="006F1E4B">
            <w:delText>Το</w:delText>
          </w:r>
          <w:r w:rsidR="006B26C1" w:rsidDel="006F1E4B">
            <w:delText xml:space="preserve"> </w:delText>
          </w:r>
          <w:r w:rsidR="006B26C1" w:rsidDel="006F1E4B">
            <w:delText>παραδοτ</w:delText>
          </w:r>
        </w:del>
      </w:ins>
      <w:ins w:id="755" w:author="POULOPOULOS Dimitris" w:date="2017-06-08T11:14:00Z">
        <w:del w:id="756" w:author="Dimitris Poulopoulos" w:date="2017-06-12T16:11:00Z">
          <w:r w:rsidR="006B26C1" w:rsidDel="006F1E4B">
            <w:delText>έο</w:delText>
          </w:r>
          <w:r w:rsidR="006B26C1" w:rsidDel="006F1E4B">
            <w:delText xml:space="preserve"> </w:delText>
          </w:r>
          <w:r w:rsidR="006B26C1" w:rsidDel="006F1E4B">
            <w:delText>με</w:delText>
          </w:r>
          <w:r w:rsidR="006B26C1" w:rsidDel="006F1E4B">
            <w:delText xml:space="preserve"> </w:delText>
          </w:r>
          <w:r w:rsidR="006B26C1" w:rsidDel="006F1E4B">
            <w:delText>τον</w:delText>
          </w:r>
          <w:r w:rsidR="006B26C1" w:rsidDel="006F1E4B">
            <w:delText xml:space="preserve"> </w:delText>
          </w:r>
          <w:r w:rsidR="006B26C1" w:rsidDel="006F1E4B">
            <w:delText>παραπάνω</w:delText>
          </w:r>
          <w:r w:rsidR="006B26C1" w:rsidDel="006F1E4B">
            <w:delText xml:space="preserve"> </w:delText>
          </w:r>
          <w:r w:rsidR="006B26C1" w:rsidDel="006F1E4B">
            <w:delText>πίνακα</w:delText>
          </w:r>
          <w:r w:rsidR="006B26C1" w:rsidDel="006F1E4B">
            <w:delText xml:space="preserve"> </w:delText>
          </w:r>
          <w:r w:rsidR="006B26C1" w:rsidDel="006F1E4B">
            <w:delText>και</w:delText>
          </w:r>
          <w:r w:rsidR="006B26C1" w:rsidDel="006F1E4B">
            <w:delText xml:space="preserve"> </w:delText>
          </w:r>
          <w:r w:rsidR="006B26C1" w:rsidDel="006F1E4B">
            <w:delText>οτιδήποτε</w:delText>
          </w:r>
          <w:r w:rsidR="006B26C1" w:rsidDel="006F1E4B">
            <w:delText xml:space="preserve"> </w:delText>
          </w:r>
          <w:r w:rsidR="006B26C1" w:rsidDel="006F1E4B">
            <w:delText>άλλο</w:delText>
          </w:r>
          <w:r w:rsidR="006B26C1" w:rsidDel="006F1E4B">
            <w:delText xml:space="preserve"> </w:delText>
          </w:r>
          <w:r w:rsidR="006B26C1" w:rsidDel="006F1E4B">
            <w:delText>θελήσετε</w:delText>
          </w:r>
          <w:r w:rsidR="006B26C1" w:rsidDel="006F1E4B">
            <w:delText xml:space="preserve"> </w:delText>
          </w:r>
          <w:r w:rsidR="006B26C1" w:rsidDel="006F1E4B">
            <w:delText>να</w:delText>
          </w:r>
          <w:r w:rsidR="006B26C1" w:rsidDel="006F1E4B">
            <w:delText xml:space="preserve"> </w:delText>
          </w:r>
          <w:r w:rsidR="006B26C1" w:rsidDel="006F1E4B">
            <w:delText>συμπεριλάβετε</w:delText>
          </w:r>
          <w:r w:rsidR="006B26C1" w:rsidDel="006F1E4B">
            <w:delText xml:space="preserve">, </w:delText>
          </w:r>
          <w:r w:rsidR="006B26C1" w:rsidDel="006F1E4B">
            <w:delText>μπορεί</w:delText>
          </w:r>
          <w:r w:rsidR="006B26C1" w:rsidDel="006F1E4B">
            <w:delText xml:space="preserve"> </w:delText>
          </w:r>
          <w:r w:rsidR="006B26C1" w:rsidDel="006F1E4B">
            <w:delText>να</w:delText>
          </w:r>
          <w:r w:rsidR="006B26C1" w:rsidDel="006F1E4B">
            <w:delText xml:space="preserve"> </w:delText>
          </w:r>
          <w:r w:rsidR="006B26C1" w:rsidDel="006F1E4B">
            <w:delText>είναι</w:delText>
          </w:r>
          <w:r w:rsidR="006B26C1" w:rsidDel="006F1E4B">
            <w:delText xml:space="preserve"> </w:delText>
          </w:r>
          <w:r w:rsidR="006B26C1" w:rsidDel="006F1E4B">
            <w:delText>σε</w:delText>
          </w:r>
          <w:r w:rsidR="006B26C1" w:rsidDel="006F1E4B">
            <w:delText xml:space="preserve"> </w:delText>
          </w:r>
          <w:r w:rsidR="006B26C1" w:rsidDel="006F1E4B">
            <w:delText>οποιαδήποτε</w:delText>
          </w:r>
          <w:r w:rsidR="006B26C1" w:rsidDel="006F1E4B">
            <w:delText xml:space="preserve"> </w:delText>
          </w:r>
          <w:r w:rsidR="006B26C1" w:rsidDel="006F1E4B">
            <w:delText>μορφή</w:delText>
          </w:r>
          <w:r w:rsidR="006B26C1" w:rsidDel="006F1E4B">
            <w:delText xml:space="preserve"> </w:delText>
          </w:r>
          <w:r w:rsidR="006B26C1" w:rsidDel="006F1E4B">
            <w:delText>επιθυμείτε</w:delText>
          </w:r>
        </w:del>
      </w:ins>
      <w:ins w:id="757" w:author="POULOPOULOS Dimitris" w:date="2017-06-08T11:15:00Z">
        <w:del w:id="758" w:author="Dimitris Poulopoulos" w:date="2017-06-12T16:11:00Z">
          <w:r w:rsidR="006B26C1" w:rsidDel="006F1E4B">
            <w:delText xml:space="preserve"> (</w:delText>
          </w:r>
          <w:r w:rsidR="006B26C1" w:rsidDel="006F1E4B">
            <w:rPr>
              <w:lang w:val="en-US"/>
            </w:rPr>
            <w:delText>word</w:delText>
          </w:r>
          <w:r w:rsidR="006B26C1" w:rsidRPr="006B26C1" w:rsidDel="006F1E4B">
            <w:rPr>
              <w:rPrChange w:id="759" w:author="POULOPOULOS Dimitris" w:date="2017-06-08T11:15:00Z">
                <w:rPr>
                  <w:lang w:val="en-US"/>
                </w:rPr>
              </w:rPrChange>
            </w:rPr>
            <w:delText xml:space="preserve"> </w:delText>
          </w:r>
          <w:r w:rsidR="006B26C1" w:rsidDel="006F1E4B">
            <w:rPr>
              <w:lang w:val="en-US"/>
            </w:rPr>
            <w:delText>document</w:delText>
          </w:r>
          <w:r w:rsidR="006B26C1" w:rsidRPr="006B26C1" w:rsidDel="006F1E4B">
            <w:rPr>
              <w:rPrChange w:id="760" w:author="POULOPOULOS Dimitris" w:date="2017-06-08T11:15:00Z">
                <w:rPr>
                  <w:lang w:val="en-US"/>
                </w:rPr>
              </w:rPrChange>
            </w:rPr>
            <w:delText xml:space="preserve">, </w:delText>
          </w:r>
          <w:r w:rsidR="006B26C1" w:rsidDel="006F1E4B">
            <w:rPr>
              <w:lang w:val="en-US"/>
            </w:rPr>
            <w:delText>excel</w:delText>
          </w:r>
          <w:r w:rsidR="006B26C1" w:rsidRPr="006B26C1" w:rsidDel="006F1E4B">
            <w:rPr>
              <w:rPrChange w:id="761" w:author="POULOPOULOS Dimitris" w:date="2017-06-08T11:15:00Z">
                <w:rPr>
                  <w:lang w:val="en-US"/>
                </w:rPr>
              </w:rPrChange>
            </w:rPr>
            <w:delText xml:space="preserve"> </w:delText>
          </w:r>
          <w:r w:rsidR="006B26C1" w:rsidDel="006F1E4B">
            <w:delText>αρχείο</w:delText>
          </w:r>
          <w:r w:rsidR="006B26C1" w:rsidDel="006F1E4B">
            <w:delText xml:space="preserve"> </w:delText>
          </w:r>
          <w:r w:rsidR="006B26C1" w:rsidDel="006F1E4B">
            <w:delText>κλπ</w:delText>
          </w:r>
        </w:del>
      </w:ins>
      <w:ins w:id="762" w:author="POULOPOULOS Dimitris" w:date="2017-06-08T11:14:00Z">
        <w:del w:id="763" w:author="Dimitris Poulopoulos" w:date="2017-06-12T16:11:00Z">
          <w:r w:rsidR="006B26C1" w:rsidDel="006F1E4B">
            <w:delText>.</w:delText>
          </w:r>
        </w:del>
      </w:ins>
      <w:ins w:id="764" w:author="POULOPOULOS Dimitris" w:date="2017-06-08T11:15:00Z">
        <w:del w:id="765" w:author="Dimitris Poulopoulos" w:date="2017-06-12T16:11:00Z">
          <w:r w:rsidR="006B26C1" w:rsidDel="006F1E4B">
            <w:delText>)</w:delText>
          </w:r>
        </w:del>
      </w:ins>
      <w:ins w:id="766" w:author="POULOPOULOS Dimitris" w:date="2017-06-08T11:16:00Z">
        <w:del w:id="767" w:author="Dimitris Poulopoulos" w:date="2017-06-12T16:11:00Z">
          <w:r w:rsidR="00C71C17" w:rsidDel="006F1E4B">
            <w:delText xml:space="preserve"> </w:delText>
          </w:r>
          <w:r w:rsidR="00C71C17" w:rsidDel="006F1E4B">
            <w:delText>και</w:delText>
          </w:r>
          <w:r w:rsidR="00C71C17" w:rsidDel="006F1E4B">
            <w:delText xml:space="preserve"> </w:delText>
          </w:r>
        </w:del>
      </w:ins>
      <w:ins w:id="768" w:author="POULOPOULOS Dimitris" w:date="2017-06-08T13:05:00Z">
        <w:del w:id="769" w:author="Dimitris Poulopoulos" w:date="2017-06-12T16:11:00Z">
          <w:r w:rsidR="00C959E4" w:rsidDel="006F1E4B">
            <w:delText>να</w:delText>
          </w:r>
        </w:del>
      </w:ins>
      <w:ins w:id="770" w:author="POULOPOULOS Dimitris" w:date="2017-06-08T11:16:00Z">
        <w:del w:id="771" w:author="Dimitris Poulopoulos" w:date="2017-06-12T16:11:00Z">
          <w:r w:rsidR="00C71C17" w:rsidDel="006F1E4B">
            <w:delText xml:space="preserve"> </w:delText>
          </w:r>
          <w:r w:rsidR="00C71C17" w:rsidDel="006F1E4B">
            <w:delText>βρίσκεται</w:delText>
          </w:r>
          <w:r w:rsidR="00C71C17" w:rsidDel="006F1E4B">
            <w:delText xml:space="preserve"> </w:delText>
          </w:r>
        </w:del>
      </w:ins>
      <w:ins w:id="772" w:author="POULOPOULOS Dimitris" w:date="2017-06-08T13:05:00Z">
        <w:del w:id="773" w:author="Dimitris Poulopoulos" w:date="2017-06-12T16:11:00Z">
          <w:r w:rsidR="00C959E4" w:rsidDel="006F1E4B">
            <w:delText>επίσης</w:delText>
          </w:r>
        </w:del>
      </w:ins>
      <w:ins w:id="774" w:author="POULOPOULOS Dimitris" w:date="2017-06-08T11:16:00Z">
        <w:del w:id="775" w:author="Dimitris Poulopoulos" w:date="2017-06-12T16:11:00Z">
          <w:r w:rsidR="00C71C17" w:rsidDel="006F1E4B">
            <w:delText xml:space="preserve"> </w:delText>
          </w:r>
          <w:r w:rsidR="00C71C17" w:rsidDel="006F1E4B">
            <w:delText>στο</w:delText>
          </w:r>
          <w:r w:rsidR="00C71C17" w:rsidDel="006F1E4B">
            <w:delText xml:space="preserve"> </w:delText>
          </w:r>
          <w:r w:rsidR="00C71C17" w:rsidDel="006F1E4B">
            <w:rPr>
              <w:lang w:val="en-US"/>
            </w:rPr>
            <w:delText>repo</w:delText>
          </w:r>
          <w:r w:rsidR="00C71C17" w:rsidRPr="003B48B6" w:rsidDel="006F1E4B">
            <w:rPr>
              <w:rPrChange w:id="776" w:author="POULOPOULOS Dimitris" w:date="2017-06-08T11:19:00Z">
                <w:rPr>
                  <w:lang w:val="en-US"/>
                </w:rPr>
              </w:rPrChange>
            </w:rPr>
            <w:delText xml:space="preserve"> </w:delText>
          </w:r>
          <w:r w:rsidR="00C71C17" w:rsidDel="006F1E4B">
            <w:delText>με</w:delText>
          </w:r>
          <w:r w:rsidR="00C71C17" w:rsidDel="006F1E4B">
            <w:delText xml:space="preserve"> </w:delText>
          </w:r>
          <w:r w:rsidR="00C71C17" w:rsidDel="006F1E4B">
            <w:delText>τον</w:delText>
          </w:r>
          <w:r w:rsidR="00C71C17" w:rsidDel="006F1E4B">
            <w:delText xml:space="preserve"> </w:delText>
          </w:r>
          <w:r w:rsidR="00C71C17" w:rsidDel="006F1E4B">
            <w:delText>κώδικα</w:delText>
          </w:r>
        </w:del>
      </w:ins>
      <w:ins w:id="777" w:author="POULOPOULOS Dimitris" w:date="2017-06-08T11:15:00Z">
        <w:del w:id="778" w:author="Dimitris Poulopoulos" w:date="2017-06-12T16:11:00Z">
          <w:r w:rsidR="006B26C1" w:rsidDel="006F1E4B">
            <w:delText>.</w:delText>
          </w:r>
        </w:del>
      </w:ins>
    </w:p>
    <w:sectPr w:rsidR="00367912" w:rsidRPr="006B26C1" w:rsidSect="00256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D424E"/>
    <w:multiLevelType w:val="multilevel"/>
    <w:tmpl w:val="EF60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461C6D"/>
    <w:multiLevelType w:val="hybridMultilevel"/>
    <w:tmpl w:val="73DE7C4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mitris Poulopoulos">
    <w15:presenceInfo w15:providerId="Windows Live" w15:userId="7086ead1a73f30a5"/>
  </w15:person>
  <w15:person w15:author="POULOPOULOS Dimitris">
    <w15:presenceInfo w15:providerId="AD" w15:userId="S-1-5-21-733484912-1382000900-2039314752-9377"/>
  </w15:person>
  <w15:person w15:author="KEFALINOS Agis">
    <w15:presenceInfo w15:providerId="AD" w15:userId="S-1-5-21-733484912-1382000900-2039314752-1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A8"/>
    <w:rsid w:val="00003E67"/>
    <w:rsid w:val="001E1B38"/>
    <w:rsid w:val="00256F01"/>
    <w:rsid w:val="00367912"/>
    <w:rsid w:val="003B48B6"/>
    <w:rsid w:val="00444AAF"/>
    <w:rsid w:val="004B07AB"/>
    <w:rsid w:val="00566C0C"/>
    <w:rsid w:val="005E780C"/>
    <w:rsid w:val="0062317C"/>
    <w:rsid w:val="006358C3"/>
    <w:rsid w:val="006B26C1"/>
    <w:rsid w:val="006F1E4B"/>
    <w:rsid w:val="00794DE7"/>
    <w:rsid w:val="007E7148"/>
    <w:rsid w:val="008157FC"/>
    <w:rsid w:val="00815E85"/>
    <w:rsid w:val="00877594"/>
    <w:rsid w:val="008E6A03"/>
    <w:rsid w:val="00A60408"/>
    <w:rsid w:val="00AD1D4D"/>
    <w:rsid w:val="00B229FF"/>
    <w:rsid w:val="00C71C17"/>
    <w:rsid w:val="00C778D8"/>
    <w:rsid w:val="00C959E4"/>
    <w:rsid w:val="00E91A19"/>
    <w:rsid w:val="00FB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43B4"/>
  <w15:chartTrackingRefBased/>
  <w15:docId w15:val="{7919148E-6B31-460E-8501-589303F3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444A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62317C"/>
  </w:style>
  <w:style w:type="character" w:styleId="PlaceholderText">
    <w:name w:val="Placeholder Text"/>
    <w:basedOn w:val="DefaultParagraphFont"/>
    <w:uiPriority w:val="99"/>
    <w:semiHidden/>
    <w:rsid w:val="008E6A0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8D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830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POULOPOULOS Dimitris</dc:creator>
  <cp:keywords/>
  <dc:description/>
  <cp:lastModifiedBy>KEFALINOS Agis</cp:lastModifiedBy>
  <cp:revision>11</cp:revision>
  <dcterms:created xsi:type="dcterms:W3CDTF">2017-06-08T06:49:00Z</dcterms:created>
  <dcterms:modified xsi:type="dcterms:W3CDTF">2017-06-13T14:13:00Z</dcterms:modified>
</cp:coreProperties>
</file>